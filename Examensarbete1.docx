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860051"/>
        </w:rPr>
        <w:id w:val="-488937297"/>
        <w:docPartObj>
          <w:docPartGallery w:val="Cover Pages"/>
          <w:docPartUnique/>
        </w:docPartObj>
      </w:sdtPr>
      <w:sdtContent>
        <w:p w14:paraId="2DA771D5" w14:textId="0AAD7360" w:rsidR="005812A6" w:rsidRDefault="00BA1249" w:rsidP="00965DFF">
          <w:pPr>
            <w:spacing w:line="360" w:lineRule="auto"/>
            <w:rPr>
              <w:color w:val="860051"/>
            </w:rPr>
          </w:pPr>
          <w:r>
            <w:rPr>
              <w:noProof/>
              <w:lang w:val="en-US"/>
            </w:rPr>
            <mc:AlternateContent>
              <mc:Choice Requires="wps">
                <w:drawing>
                  <wp:anchor distT="0" distB="0" distL="114300" distR="114300" simplePos="0" relativeHeight="251673600" behindDoc="0" locked="0" layoutInCell="1" allowOverlap="1" wp14:anchorId="55EF75C3" wp14:editId="5FBBF09D">
                    <wp:simplePos x="0" y="0"/>
                    <wp:positionH relativeFrom="column">
                      <wp:posOffset>855433</wp:posOffset>
                    </wp:positionH>
                    <wp:positionV relativeFrom="paragraph">
                      <wp:posOffset>6898881</wp:posOffset>
                    </wp:positionV>
                    <wp:extent cx="5675586" cy="784860"/>
                    <wp:effectExtent l="0" t="0" r="0" b="0"/>
                    <wp:wrapNone/>
                    <wp:docPr id="4" name="Textruta 4"/>
                    <wp:cNvGraphicFramePr/>
                    <a:graphic xmlns:a="http://schemas.openxmlformats.org/drawingml/2006/main">
                      <a:graphicData uri="http://schemas.microsoft.com/office/word/2010/wordprocessingShape">
                        <wps:wsp>
                          <wps:cNvSpPr txBox="1"/>
                          <wps:spPr>
                            <a:xfrm>
                              <a:off x="0" y="0"/>
                              <a:ext cx="5675586" cy="784860"/>
                            </a:xfrm>
                            <a:prstGeom prst="rect">
                              <a:avLst/>
                            </a:prstGeom>
                            <a:noFill/>
                            <a:ln w="6350">
                              <a:noFill/>
                            </a:ln>
                            <a:effectLst/>
                          </wps:spPr>
                          <wps:txbx>
                            <w:txbxContent>
                              <w:p w14:paraId="279AD281" w14:textId="022356A2" w:rsidR="00E34213" w:rsidRPr="00BD4FE6" w:rsidRDefault="00E34213" w:rsidP="00E34213">
                                <w:pPr>
                                  <w:jc w:val="right"/>
                                  <w:rPr>
                                    <w:lang w:val="en-US"/>
                                  </w:rPr>
                                </w:pPr>
                                <w:r w:rsidRPr="00BD4FE6">
                                  <w:rPr>
                                    <w:lang w:val="en-US"/>
                                  </w:rPr>
                                  <w:t xml:space="preserve">Supervisor: </w:t>
                                </w:r>
                                <w:r w:rsidR="00BD4FE6" w:rsidRPr="00BD4FE6">
                                  <w:rPr>
                                    <w:rFonts w:eastAsia="Calibri"/>
                                    <w:lang w:val="en-US"/>
                                  </w:rPr>
                                  <w:t>Martin Ger</w:t>
                                </w:r>
                                <w:r w:rsidR="00BD4FE6">
                                  <w:rPr>
                                    <w:rFonts w:eastAsia="Calibri"/>
                                    <w:lang w:val="en-US"/>
                                  </w:rPr>
                                  <w:t>din Wärnberg</w:t>
                                </w:r>
                              </w:p>
                              <w:p w14:paraId="798A6CA3" w14:textId="3410DA0D" w:rsidR="00E34213" w:rsidRPr="00BD4FE6" w:rsidRDefault="00E34213" w:rsidP="00E34213">
                                <w:pPr>
                                  <w:jc w:val="right"/>
                                  <w:rPr>
                                    <w:lang w:val="en-US"/>
                                  </w:rPr>
                                </w:pPr>
                                <w:r w:rsidRPr="00BD4FE6">
                                  <w:rPr>
                                    <w:lang w:val="en-US"/>
                                  </w:rPr>
                                  <w:t>Co-supervisor:</w:t>
                                </w:r>
                                <w:r w:rsidR="00BD4FE6">
                                  <w:rPr>
                                    <w:rFonts w:eastAsia="Calibri"/>
                                    <w:lang w:val="en-US"/>
                                  </w:rPr>
                                  <w:t xml:space="preserve"> Jonatan Attergrim</w:t>
                                </w:r>
                                <w:r w:rsidR="00BA1249">
                                  <w:rPr>
                                    <w:rFonts w:eastAsia="Calibri"/>
                                    <w:lang w:val="en-US"/>
                                  </w:rPr>
                                  <w:t>, Kelvin Szolonsky</w:t>
                                </w:r>
                              </w:p>
                              <w:p w14:paraId="6B6F7038" w14:textId="77777777" w:rsidR="00FD7FA8" w:rsidRPr="00BD4FE6" w:rsidRDefault="00FD7FA8" w:rsidP="00CA3187">
                                <w:pPr>
                                  <w:jc w:val="righ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F75C3" id="_x0000_t202" coordsize="21600,21600" o:spt="202" path="m,l,21600r21600,l21600,xe">
                    <v:stroke joinstyle="miter"/>
                    <v:path gradientshapeok="t" o:connecttype="rect"/>
                  </v:shapetype>
                  <v:shape id="Textruta 4" o:spid="_x0000_s1026" type="#_x0000_t202" style="position:absolute;margin-left:67.35pt;margin-top:543.2pt;width:446.9pt;height:6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" filled="f" stroked="f" strokeweight=".5pt">
                    <v:textbox>
                      <w:txbxContent>
                        <w:p w14:paraId="279AD281" w14:textId="022356A2" w:rsidR="00E34213" w:rsidRPr="00BD4FE6" w:rsidRDefault="00E34213" w:rsidP="00E34213">
                          <w:pPr>
                            <w:jc w:val="right"/>
                            <w:rPr>
                              <w:lang w:val="en-US"/>
                            </w:rPr>
                          </w:pPr>
                          <w:r w:rsidRPr="00BD4FE6">
                            <w:rPr>
                              <w:lang w:val="en-US"/>
                            </w:rPr>
                            <w:t xml:space="preserve">Supervisor: </w:t>
                          </w:r>
                          <w:r w:rsidR="00BD4FE6" w:rsidRPr="00BD4FE6">
                            <w:rPr>
                              <w:rFonts w:eastAsia="Calibri"/>
                              <w:lang w:val="en-US"/>
                            </w:rPr>
                            <w:t>Martin Ger</w:t>
                          </w:r>
                          <w:r w:rsidR="00BD4FE6">
                            <w:rPr>
                              <w:rFonts w:eastAsia="Calibri"/>
                              <w:lang w:val="en-US"/>
                            </w:rPr>
                            <w:t>din Wärnberg</w:t>
                          </w:r>
                        </w:p>
                        <w:p w14:paraId="798A6CA3" w14:textId="3410DA0D" w:rsidR="00E34213" w:rsidRPr="00BD4FE6" w:rsidRDefault="00E34213" w:rsidP="00E34213">
                          <w:pPr>
                            <w:jc w:val="right"/>
                            <w:rPr>
                              <w:lang w:val="en-US"/>
                            </w:rPr>
                          </w:pPr>
                          <w:r w:rsidRPr="00BD4FE6">
                            <w:rPr>
                              <w:lang w:val="en-US"/>
                            </w:rPr>
                            <w:t>Co-supervisor:</w:t>
                          </w:r>
                          <w:r w:rsidR="00BD4FE6">
                            <w:rPr>
                              <w:rFonts w:eastAsia="Calibri"/>
                              <w:lang w:val="en-US"/>
                            </w:rPr>
                            <w:t xml:space="preserve"> Jonatan Attergrim</w:t>
                          </w:r>
                          <w:r w:rsidR="00BA1249">
                            <w:rPr>
                              <w:rFonts w:eastAsia="Calibri"/>
                              <w:lang w:val="en-US"/>
                            </w:rPr>
                            <w:t>, Kelvin Szolonsky</w:t>
                          </w:r>
                        </w:p>
                        <w:p w14:paraId="6B6F7038" w14:textId="77777777" w:rsidR="00FD7FA8" w:rsidRPr="00BD4FE6" w:rsidRDefault="00FD7FA8" w:rsidP="00CA3187">
                          <w:pPr>
                            <w:jc w:val="right"/>
                            <w:rPr>
                              <w:lang w:val="en-US"/>
                            </w:rPr>
                          </w:pPr>
                        </w:p>
                      </w:txbxContent>
                    </v:textbox>
                  </v:shape>
                </w:pict>
              </mc:Fallback>
            </mc:AlternateContent>
          </w:r>
          <w:r w:rsidR="008674DB">
            <w:rPr>
              <w:noProof/>
              <w:lang w:val="en-US"/>
            </w:rPr>
            <mc:AlternateContent>
              <mc:Choice Requires="wps">
                <w:drawing>
                  <wp:anchor distT="0" distB="0" distL="114300" distR="114300" simplePos="0" relativeHeight="251671552" behindDoc="0" locked="0" layoutInCell="1" allowOverlap="1" wp14:anchorId="7B859E41" wp14:editId="0F7D3559">
                    <wp:simplePos x="0" y="0"/>
                    <wp:positionH relativeFrom="column">
                      <wp:posOffset>813258</wp:posOffset>
                    </wp:positionH>
                    <wp:positionV relativeFrom="paragraph">
                      <wp:posOffset>778534</wp:posOffset>
                    </wp:positionV>
                    <wp:extent cx="5544820" cy="1493134"/>
                    <wp:effectExtent l="0" t="0" r="0" b="0"/>
                    <wp:wrapNone/>
                    <wp:docPr id="3" name="Textruta 3"/>
                    <wp:cNvGraphicFramePr/>
                    <a:graphic xmlns:a="http://schemas.openxmlformats.org/drawingml/2006/main">
                      <a:graphicData uri="http://schemas.microsoft.com/office/word/2010/wordprocessingShape">
                        <wps:wsp>
                          <wps:cNvSpPr txBox="1"/>
                          <wps:spPr>
                            <a:xfrm>
                              <a:off x="0" y="0"/>
                              <a:ext cx="5544820" cy="14931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C0A18" w14:textId="7A8BFED3" w:rsidR="002B5DB9" w:rsidRPr="008674DB" w:rsidRDefault="008674DB" w:rsidP="008674DB">
                                <w:pPr>
                                  <w:pStyle w:val="Normalwebb"/>
                                  <w:rPr>
                                    <w:lang w:val="en-US"/>
                                  </w:rPr>
                                </w:pPr>
                                <w:r w:rsidRPr="008674DB">
                                  <w:rPr>
                                    <w:rFonts w:ascii="TimesNewRomanPSMT" w:hAnsi="TimesNewRomanPSMT"/>
                                    <w:lang w:val="en-US"/>
                                  </w:rPr>
                                  <w:t xml:space="preserve">Department of </w:t>
                                </w:r>
                                <w:r>
                                  <w:rPr>
                                    <w:rFonts w:ascii="TimesNewRomanPSMT" w:hAnsi="TimesNewRomanPSMT"/>
                                    <w:lang w:val="en-US"/>
                                  </w:rPr>
                                  <w:t>Global Public Health</w:t>
                                </w:r>
                                <w:r w:rsidRPr="008674DB">
                                  <w:rPr>
                                    <w:rFonts w:ascii="TimesNewRomanPSMT" w:hAnsi="TimesNewRomanPSMT"/>
                                    <w:lang w:val="en-US"/>
                                  </w:rPr>
                                  <w:t xml:space="preserve">, Karolinska </w:t>
                                </w:r>
                                <w:r w:rsidR="00251209" w:rsidRPr="008674DB">
                                  <w:rPr>
                                    <w:rFonts w:ascii="TimesNewRomanPSMT" w:hAnsi="TimesNewRomanPSMT"/>
                                    <w:lang w:val="en-US"/>
                                  </w:rPr>
                                  <w:t>Institute</w:t>
                                </w:r>
                                <w:r w:rsidRPr="008674DB">
                                  <w:rPr>
                                    <w:rFonts w:ascii="TimesNewRomanPSMT" w:hAnsi="TimesNewRomanPSMT"/>
                                    <w:lang w:val="en-US"/>
                                  </w:rPr>
                                  <w:t xml:space="preserve"> and Perioperative Medicine and Intensive Care, Karolinska University Hospital Solna</w:t>
                                </w:r>
                                <w:r w:rsidR="002B5DB9">
                                  <w:rPr>
                                    <w:rFonts w:eastAsia="Calibri"/>
                                  </w:rPr>
                                  <w:fldChar w:fldCharType="begin"/>
                                </w:r>
                                <w:r w:rsidR="002B5DB9" w:rsidRPr="008674DB">
                                  <w:rPr>
                                    <w:rFonts w:eastAsia="Calibri"/>
                                    <w:lang w:val="en-US"/>
                                  </w:rPr>
                                  <w:instrText xml:space="preserve"> AUTOTEXTLIST    \* MERGEFORMAT </w:instrText>
                                </w:r>
                                <w:r w:rsidR="002B5DB9">
                                  <w:rPr>
                                    <w:rFonts w:eastAsia="Calibri"/>
                                  </w:rPr>
                                  <w:fldChar w:fldCharType="separate"/>
                                </w:r>
                                <w:r w:rsidR="002B5DB9">
                                  <w:rPr>
                                    <w:rFonts w:eastAsia="Calibri"/>
                                  </w:rPr>
                                  <w:fldChar w:fldCharType="begin"/>
                                </w:r>
                                <w:r w:rsidR="002B5DB9" w:rsidRPr="008674DB">
                                  <w:rPr>
                                    <w:rFonts w:eastAsia="Calibri"/>
                                    <w:lang w:val="en-US"/>
                                  </w:rPr>
                                  <w:instrText xml:space="preserve"> AUTOTEXTLIST    \* MERGEFORMAT </w:instrText>
                                </w:r>
                                <w:r w:rsidR="002B5DB9">
                                  <w:rPr>
                                    <w:rFonts w:eastAsia="Calibri"/>
                                  </w:rPr>
                                  <w:fldChar w:fldCharType="separate"/>
                                </w:r>
                                <w:r w:rsidR="002B5DB9">
                                  <w:rPr>
                                    <w:rFonts w:eastAsia="Calibri"/>
                                  </w:rPr>
                                  <w:fldChar w:fldCharType="begin"/>
                                </w:r>
                                <w:r w:rsidR="002B5DB9" w:rsidRPr="008674DB">
                                  <w:rPr>
                                    <w:rFonts w:eastAsia="Calibri"/>
                                    <w:lang w:val="en-US"/>
                                  </w:rPr>
                                  <w:instrText xml:space="preserve"> FILLIN  "(namnet på den institution där arbetet har utförts)"  \* MERGEFORMAT </w:instrText>
                                </w:r>
                                <w:r w:rsidR="002B5DB9">
                                  <w:rPr>
                                    <w:rFonts w:eastAsia="Calibri"/>
                                  </w:rPr>
                                  <w:fldChar w:fldCharType="end"/>
                                </w:r>
                                <w:r w:rsidR="002B5DB9">
                                  <w:rPr>
                                    <w:rFonts w:eastAsia="Calibri"/>
                                  </w:rPr>
                                  <w:fldChar w:fldCharType="end"/>
                                </w:r>
                                <w:r w:rsidR="002B5DB9">
                                  <w:rPr>
                                    <w:rFonts w:eastAsia="Calibri"/>
                                  </w:rPr>
                                  <w:fldChar w:fldCharType="end"/>
                                </w:r>
                                <w:r w:rsidR="002B5DB9" w:rsidRPr="008674DB">
                                  <w:rPr>
                                    <w:lang w:val="en-US"/>
                                  </w:rPr>
                                  <w:br/>
                                </w:r>
                                <w:r w:rsidR="00BD4FE6" w:rsidRPr="00BD4FE6">
                                  <w:rPr>
                                    <w:rFonts w:eastAsia="Calibri"/>
                                    <w:lang w:val="en-US"/>
                                  </w:rPr>
                                  <w:t>Elin Sun Cao</w:t>
                                </w:r>
                                <w:r w:rsidR="002B5DB9" w:rsidRPr="002B5DB9">
                                  <w:rPr>
                                    <w:lang w:val="en-US"/>
                                  </w:rPr>
                                  <w:br/>
                                  <w:t>Study Program in Medicine KI</w:t>
                                </w:r>
                                <w:r w:rsidR="002B5DB9" w:rsidRPr="002B5DB9">
                                  <w:rPr>
                                    <w:lang w:val="en-US"/>
                                  </w:rPr>
                                  <w:br/>
                                  <w:t>Degree project 30 credits</w:t>
                                </w:r>
                                <w:r w:rsidR="002B5DB9" w:rsidRPr="002B5DB9">
                                  <w:rPr>
                                    <w:lang w:val="en-US"/>
                                  </w:rPr>
                                  <w:br/>
                                </w:r>
                                <w:r w:rsidR="002B5DB9">
                                  <w:rPr>
                                    <w:lang w:val="en-US"/>
                                  </w:rPr>
                                  <w:t xml:space="preserve">Spring </w:t>
                                </w:r>
                                <w:r w:rsidR="002B5DB9" w:rsidRPr="002B5DB9">
                                  <w:rPr>
                                    <w:lang w:val="en-US"/>
                                  </w:rPr>
                                  <w:t>202</w:t>
                                </w:r>
                                <w:r w:rsidR="002B5DB9">
                                  <w:rPr>
                                    <w:lang w:val="en-US"/>
                                  </w:rPr>
                                  <w:t>4</w:t>
                                </w:r>
                              </w:p>
                              <w:p w14:paraId="08667BD0" w14:textId="4AE8957F" w:rsidR="006E2E87" w:rsidRPr="002B5DB9" w:rsidRDefault="006E2E87" w:rsidP="006E2E8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859E41" id="Textruta 3" o:spid="_x0000_s1027" type="#_x0000_t202" style="position:absolute;margin-left:64.05pt;margin-top:61.3pt;width:436.6pt;height:117.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" filled="f" stroked="f" strokeweight=".5pt">
                    <v:textbox>
                      <w:txbxContent>
                        <w:p w14:paraId="57BC0A18" w14:textId="7A8BFED3" w:rsidR="002B5DB9" w:rsidRPr="008674DB" w:rsidRDefault="008674DB" w:rsidP="008674DB">
                          <w:pPr>
                            <w:pStyle w:val="Normalwebb"/>
                            <w:rPr>
                              <w:lang w:val="en-US"/>
                            </w:rPr>
                          </w:pPr>
                          <w:r w:rsidRPr="008674DB">
                            <w:rPr>
                              <w:rFonts w:ascii="TimesNewRomanPSMT" w:hAnsi="TimesNewRomanPSMT"/>
                              <w:lang w:val="en-US"/>
                            </w:rPr>
                            <w:t xml:space="preserve">Department of </w:t>
                          </w:r>
                          <w:r>
                            <w:rPr>
                              <w:rFonts w:ascii="TimesNewRomanPSMT" w:hAnsi="TimesNewRomanPSMT"/>
                              <w:lang w:val="en-US"/>
                            </w:rPr>
                            <w:t>Global Public Health</w:t>
                          </w:r>
                          <w:r w:rsidRPr="008674DB">
                            <w:rPr>
                              <w:rFonts w:ascii="TimesNewRomanPSMT" w:hAnsi="TimesNewRomanPSMT"/>
                              <w:lang w:val="en-US"/>
                            </w:rPr>
                            <w:t xml:space="preserve">, Karolinska </w:t>
                          </w:r>
                          <w:r w:rsidR="00251209" w:rsidRPr="008674DB">
                            <w:rPr>
                              <w:rFonts w:ascii="TimesNewRomanPSMT" w:hAnsi="TimesNewRomanPSMT"/>
                              <w:lang w:val="en-US"/>
                            </w:rPr>
                            <w:t>Institute</w:t>
                          </w:r>
                          <w:r w:rsidRPr="008674DB">
                            <w:rPr>
                              <w:rFonts w:ascii="TimesNewRomanPSMT" w:hAnsi="TimesNewRomanPSMT"/>
                              <w:lang w:val="en-US"/>
                            </w:rPr>
                            <w:t xml:space="preserve"> and Perioperative Medicine and Intensive Care, Karolinska University Hospital Solna</w:t>
                          </w:r>
                          <w:r w:rsidR="002B5DB9">
                            <w:rPr>
                              <w:rFonts w:eastAsia="Calibri"/>
                            </w:rPr>
                            <w:fldChar w:fldCharType="begin"/>
                          </w:r>
                          <w:r w:rsidR="002B5DB9" w:rsidRPr="008674DB">
                            <w:rPr>
                              <w:rFonts w:eastAsia="Calibri"/>
                              <w:lang w:val="en-US"/>
                            </w:rPr>
                            <w:instrText xml:space="preserve"> AUTOTEXTLIST    \* MERGEFORMAT </w:instrText>
                          </w:r>
                          <w:r w:rsidR="002B5DB9">
                            <w:rPr>
                              <w:rFonts w:eastAsia="Calibri"/>
                            </w:rPr>
                            <w:fldChar w:fldCharType="separate"/>
                          </w:r>
                          <w:r w:rsidR="002B5DB9">
                            <w:rPr>
                              <w:rFonts w:eastAsia="Calibri"/>
                            </w:rPr>
                            <w:fldChar w:fldCharType="begin"/>
                          </w:r>
                          <w:r w:rsidR="002B5DB9" w:rsidRPr="008674DB">
                            <w:rPr>
                              <w:rFonts w:eastAsia="Calibri"/>
                              <w:lang w:val="en-US"/>
                            </w:rPr>
                            <w:instrText xml:space="preserve"> AUTOTEXTLIST    \* MERGEFORMAT </w:instrText>
                          </w:r>
                          <w:r w:rsidR="002B5DB9">
                            <w:rPr>
                              <w:rFonts w:eastAsia="Calibri"/>
                            </w:rPr>
                            <w:fldChar w:fldCharType="separate"/>
                          </w:r>
                          <w:r w:rsidR="002B5DB9">
                            <w:rPr>
                              <w:rFonts w:eastAsia="Calibri"/>
                            </w:rPr>
                            <w:fldChar w:fldCharType="begin"/>
                          </w:r>
                          <w:r w:rsidR="002B5DB9" w:rsidRPr="008674DB">
                            <w:rPr>
                              <w:rFonts w:eastAsia="Calibri"/>
                              <w:lang w:val="en-US"/>
                            </w:rPr>
                            <w:instrText xml:space="preserve"> FILLIN  "(namnet på den institution där arbetet har utförts)"  \* MERGEFORMAT </w:instrText>
                          </w:r>
                          <w:r w:rsidR="002B5DB9">
                            <w:rPr>
                              <w:rFonts w:eastAsia="Calibri"/>
                            </w:rPr>
                            <w:fldChar w:fldCharType="end"/>
                          </w:r>
                          <w:r w:rsidR="002B5DB9">
                            <w:rPr>
                              <w:rFonts w:eastAsia="Calibri"/>
                            </w:rPr>
                            <w:fldChar w:fldCharType="end"/>
                          </w:r>
                          <w:r w:rsidR="002B5DB9">
                            <w:rPr>
                              <w:rFonts w:eastAsia="Calibri"/>
                            </w:rPr>
                            <w:fldChar w:fldCharType="end"/>
                          </w:r>
                          <w:r w:rsidR="002B5DB9" w:rsidRPr="008674DB">
                            <w:rPr>
                              <w:lang w:val="en-US"/>
                            </w:rPr>
                            <w:br/>
                          </w:r>
                          <w:r w:rsidR="00BD4FE6" w:rsidRPr="00BD4FE6">
                            <w:rPr>
                              <w:rFonts w:eastAsia="Calibri"/>
                              <w:lang w:val="en-US"/>
                            </w:rPr>
                            <w:t>Elin Sun Cao</w:t>
                          </w:r>
                          <w:r w:rsidR="002B5DB9" w:rsidRPr="002B5DB9">
                            <w:rPr>
                              <w:lang w:val="en-US"/>
                            </w:rPr>
                            <w:br/>
                            <w:t>Study Program in Medicine KI</w:t>
                          </w:r>
                          <w:r w:rsidR="002B5DB9" w:rsidRPr="002B5DB9">
                            <w:rPr>
                              <w:lang w:val="en-US"/>
                            </w:rPr>
                            <w:br/>
                            <w:t>Degree project 30 credits</w:t>
                          </w:r>
                          <w:r w:rsidR="002B5DB9" w:rsidRPr="002B5DB9">
                            <w:rPr>
                              <w:lang w:val="en-US"/>
                            </w:rPr>
                            <w:br/>
                          </w:r>
                          <w:r w:rsidR="002B5DB9">
                            <w:rPr>
                              <w:lang w:val="en-US"/>
                            </w:rPr>
                            <w:t xml:space="preserve">Spring </w:t>
                          </w:r>
                          <w:r w:rsidR="002B5DB9" w:rsidRPr="002B5DB9">
                            <w:rPr>
                              <w:lang w:val="en-US"/>
                            </w:rPr>
                            <w:t>202</w:t>
                          </w:r>
                          <w:r w:rsidR="002B5DB9">
                            <w:rPr>
                              <w:lang w:val="en-US"/>
                            </w:rPr>
                            <w:t>4</w:t>
                          </w:r>
                        </w:p>
                        <w:p w14:paraId="08667BD0" w14:textId="4AE8957F" w:rsidR="006E2E87" w:rsidRPr="002B5DB9" w:rsidRDefault="006E2E87" w:rsidP="006E2E87">
                          <w:pPr>
                            <w:rPr>
                              <w:lang w:val="en-US"/>
                            </w:rPr>
                          </w:pPr>
                        </w:p>
                      </w:txbxContent>
                    </v:textbox>
                  </v:shape>
                </w:pict>
              </mc:Fallback>
            </mc:AlternateContent>
          </w:r>
          <w:r w:rsidR="00BD4FE6">
            <w:rPr>
              <w:noProof/>
              <w:lang w:val="en-US"/>
            </w:rPr>
            <mc:AlternateContent>
              <mc:Choice Requires="wps">
                <w:drawing>
                  <wp:anchor distT="0" distB="0" distL="114300" distR="114300" simplePos="0" relativeHeight="251668480" behindDoc="0" locked="0" layoutInCell="1" allowOverlap="1" wp14:anchorId="482B6D1A" wp14:editId="61844F87">
                    <wp:simplePos x="0" y="0"/>
                    <wp:positionH relativeFrom="column">
                      <wp:posOffset>783590</wp:posOffset>
                    </wp:positionH>
                    <wp:positionV relativeFrom="paragraph">
                      <wp:posOffset>3290570</wp:posOffset>
                    </wp:positionV>
                    <wp:extent cx="5615940" cy="2964180"/>
                    <wp:effectExtent l="0" t="0" r="381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91151" w14:textId="7081AF52" w:rsidR="00BD4FE6" w:rsidRDefault="00BD4FE6" w:rsidP="00D6692B">
                                <w:pPr>
                                  <w:jc w:val="center"/>
                                  <w:rPr>
                                    <w:b/>
                                    <w:color w:val="860051"/>
                                    <w:spacing w:val="-2"/>
                                    <w:sz w:val="48"/>
                                    <w:szCs w:val="48"/>
                                    <w:lang w:val="en-US"/>
                                  </w:rPr>
                                </w:pPr>
                                <w:r>
                                  <w:rPr>
                                    <w:b/>
                                    <w:color w:val="860051"/>
                                    <w:spacing w:val="-2"/>
                                    <w:sz w:val="48"/>
                                    <w:szCs w:val="48"/>
                                    <w:lang w:val="en-US"/>
                                  </w:rPr>
                                  <w:t>Opportunities for improvement in adult trauma patients admitted to the intensive care unit: A registry-based study</w:t>
                                </w:r>
                              </w:p>
                              <w:p w14:paraId="7AFA567F" w14:textId="7015CA56" w:rsidR="00FD7FA8" w:rsidRPr="002B5DB9" w:rsidRDefault="00FD7FA8" w:rsidP="00BD4FE6">
                                <w:pPr>
                                  <w:rPr>
                                    <w:rFonts w:eastAsia="Calibri"/>
                                    <w:lang w:val="en-US"/>
                                  </w:rPr>
                                </w:pPr>
                              </w:p>
                              <w:p w14:paraId="70D53A0C" w14:textId="6CE83243" w:rsidR="00FD7FA8" w:rsidRPr="00BD4FE6" w:rsidRDefault="002B5DB9" w:rsidP="00FD7FA8">
                                <w:pPr>
                                  <w:jc w:val="center"/>
                                  <w:rPr>
                                    <w:rFonts w:eastAsia="Calibri"/>
                                    <w:b/>
                                    <w:lang w:val="en-US"/>
                                  </w:rPr>
                                </w:pPr>
                                <w:r w:rsidRPr="002B5DB9">
                                  <w:rPr>
                                    <w:b/>
                                    <w:lang w:val="en-US"/>
                                  </w:rPr>
                                  <w:t>Author:</w:t>
                                </w:r>
                                <w:r w:rsidRPr="002B5DB9">
                                  <w:rPr>
                                    <w:rFonts w:ascii="Calibri" w:eastAsia="Calibri" w:hAnsi="Calibri"/>
                                    <w:lang w:val="en-US"/>
                                  </w:rPr>
                                  <w:t xml:space="preserve"> </w:t>
                                </w:r>
                                <w:r w:rsidR="00BD4FE6" w:rsidRPr="00BD4FE6">
                                  <w:rPr>
                                    <w:rFonts w:eastAsia="Calibri"/>
                                    <w:b/>
                                    <w:lang w:val="en-US"/>
                                  </w:rPr>
                                  <w:t>Elin Sun Cao</w:t>
                                </w:r>
                              </w:p>
                              <w:p w14:paraId="3F20DE90" w14:textId="77777777" w:rsidR="00FD7FA8" w:rsidRPr="002B5DB9" w:rsidRDefault="00FD7FA8" w:rsidP="00FD7FA8">
                                <w:pPr>
                                  <w:jc w:val="center"/>
                                  <w:rPr>
                                    <w:rFonts w:eastAsia="Calibri"/>
                                    <w:b/>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B6D1A" id="Text Box 5" o:spid="_x0000_s1028" type="#_x0000_t202" style="position:absolute;margin-left:61.7pt;margin-top:259.1pt;width:442.2pt;height:23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" fillcolor="white [3201]" stroked="f" strokeweight=".5pt">
                    <v:textbox>
                      <w:txbxContent>
                        <w:p w14:paraId="1B991151" w14:textId="7081AF52" w:rsidR="00BD4FE6" w:rsidRDefault="00BD4FE6" w:rsidP="00D6692B">
                          <w:pPr>
                            <w:jc w:val="center"/>
                            <w:rPr>
                              <w:b/>
                              <w:color w:val="860051"/>
                              <w:spacing w:val="-2"/>
                              <w:sz w:val="48"/>
                              <w:szCs w:val="48"/>
                              <w:lang w:val="en-US"/>
                            </w:rPr>
                          </w:pPr>
                          <w:r>
                            <w:rPr>
                              <w:b/>
                              <w:color w:val="860051"/>
                              <w:spacing w:val="-2"/>
                              <w:sz w:val="48"/>
                              <w:szCs w:val="48"/>
                              <w:lang w:val="en-US"/>
                            </w:rPr>
                            <w:t>Opportunities for improvement in adult trauma patients admitted to the intensive care unit: A registry-based study</w:t>
                          </w:r>
                        </w:p>
                        <w:p w14:paraId="7AFA567F" w14:textId="7015CA56" w:rsidR="00FD7FA8" w:rsidRPr="002B5DB9" w:rsidRDefault="00FD7FA8" w:rsidP="00BD4FE6">
                          <w:pPr>
                            <w:rPr>
                              <w:rFonts w:eastAsia="Calibri"/>
                              <w:lang w:val="en-US"/>
                            </w:rPr>
                          </w:pPr>
                        </w:p>
                        <w:p w14:paraId="70D53A0C" w14:textId="6CE83243" w:rsidR="00FD7FA8" w:rsidRPr="00BD4FE6" w:rsidRDefault="002B5DB9" w:rsidP="00FD7FA8">
                          <w:pPr>
                            <w:jc w:val="center"/>
                            <w:rPr>
                              <w:rFonts w:eastAsia="Calibri"/>
                              <w:b/>
                              <w:lang w:val="en-US"/>
                            </w:rPr>
                          </w:pPr>
                          <w:r w:rsidRPr="002B5DB9">
                            <w:rPr>
                              <w:b/>
                              <w:lang w:val="en-US"/>
                            </w:rPr>
                            <w:t>Author:</w:t>
                          </w:r>
                          <w:r w:rsidRPr="002B5DB9">
                            <w:rPr>
                              <w:rFonts w:ascii="Calibri" w:eastAsia="Calibri" w:hAnsi="Calibri"/>
                              <w:lang w:val="en-US"/>
                            </w:rPr>
                            <w:t xml:space="preserve"> </w:t>
                          </w:r>
                          <w:r w:rsidR="00BD4FE6" w:rsidRPr="00BD4FE6">
                            <w:rPr>
                              <w:rFonts w:eastAsia="Calibri"/>
                              <w:b/>
                              <w:lang w:val="en-US"/>
                            </w:rPr>
                            <w:t>Elin Sun Cao</w:t>
                          </w:r>
                        </w:p>
                        <w:p w14:paraId="3F20DE90" w14:textId="77777777" w:rsidR="00FD7FA8" w:rsidRPr="002B5DB9" w:rsidRDefault="00FD7FA8" w:rsidP="00FD7FA8">
                          <w:pPr>
                            <w:jc w:val="center"/>
                            <w:rPr>
                              <w:rFonts w:eastAsia="Calibri"/>
                              <w:b/>
                              <w:lang w:val="en-US"/>
                            </w:rPr>
                          </w:pPr>
                        </w:p>
                      </w:txbxContent>
                    </v:textbox>
                  </v:shape>
                </w:pict>
              </mc:Fallback>
            </mc:AlternateContent>
          </w:r>
          <w:r w:rsidR="009D5166">
            <w:rPr>
              <w:noProof/>
              <w:color w:val="860051"/>
              <w:lang w:val="en-US"/>
            </w:rPr>
            <mc:AlternateContent>
              <mc:Choice Requires="wpg">
                <w:drawing>
                  <wp:anchor distT="0" distB="0" distL="114300" distR="114300" simplePos="0" relativeHeight="251666432" behindDoc="0" locked="0" layoutInCell="1" allowOverlap="1" wp14:anchorId="54CFA8E6" wp14:editId="1F5D1D64">
                    <wp:simplePos x="0" y="0"/>
                    <wp:positionH relativeFrom="column">
                      <wp:posOffset>-702310</wp:posOffset>
                    </wp:positionH>
                    <wp:positionV relativeFrom="paragraph">
                      <wp:posOffset>-755650</wp:posOffset>
                    </wp:positionV>
                    <wp:extent cx="7863840" cy="10401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8">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3F661745" id="Group 2" o:spid="_x0000_s1026" style="position:absolute;margin-left:-55.3pt;margin-top:-59.5pt;width:619.2pt;height:819pt;z-index:251666432" coordsize="78638,10401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">
                    <v:rect id="Rectangle 7" o:spid="_x0000_s1027" style="position:absolute;width:14395;height:91744;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" fillcolor="#cacaca" stroked="f"/>
                    <v:rect id="Rectangle 9" o:spid="_x0000_s1028" style="position:absolute;left:8382;width:62687;height:1439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" fillcolor="#cacaca" stroked="f">
                      <v:fill opacity="47288f"/>
                    </v:rect>
                    <v:rect id="Rectangle 10" o:spid="_x0000_s1029" style="position:absolute;width:14395;height:1439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&#13;&#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">
                      <v:imagedata r:id="rId9" o:title="" croptop="37257f" cropbottom="885f" cropleft="894f" cropright="-6328f"/>
                    </v:shape>
                  </v:group>
                </w:pict>
              </mc:Fallback>
            </mc:AlternateContent>
          </w:r>
          <w:r w:rsidR="005812A6">
            <w:rPr>
              <w:color w:val="860051"/>
            </w:rPr>
            <w:br w:type="page"/>
          </w:r>
        </w:p>
      </w:sdtContent>
    </w:sdt>
    <w:p w14:paraId="4D096F23" w14:textId="77777777" w:rsidR="00E56CD0" w:rsidRDefault="005013EB" w:rsidP="00DD57A5">
      <w:pPr>
        <w:rPr>
          <w:b/>
          <w:iCs/>
          <w:sz w:val="22"/>
          <w:szCs w:val="22"/>
        </w:rPr>
      </w:pPr>
      <w:r w:rsidRPr="00127930">
        <w:rPr>
          <w:b/>
          <w:bCs/>
          <w:noProof/>
          <w:sz w:val="32"/>
          <w:szCs w:val="28"/>
          <w:lang w:val="en-US"/>
        </w:rPr>
        <w:lastRenderedPageBreak/>
        <w:drawing>
          <wp:anchor distT="0" distB="0" distL="114300" distR="114300" simplePos="0" relativeHeight="251670528" behindDoc="0" locked="0" layoutInCell="1" allowOverlap="1" wp14:anchorId="3F512A45" wp14:editId="2D2D0745">
            <wp:simplePos x="0" y="0"/>
            <wp:positionH relativeFrom="column">
              <wp:posOffset>4311570</wp:posOffset>
            </wp:positionH>
            <wp:positionV relativeFrom="paragraph">
              <wp:posOffset>-881822</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r w:rsidR="00E56CD0">
        <w:rPr>
          <w:b/>
          <w:iCs/>
          <w:sz w:val="22"/>
          <w:szCs w:val="22"/>
        </w:rPr>
        <w:t>Förbättringsmöjligheter i vården av</w:t>
      </w:r>
      <w:r w:rsidR="00CD6BF7">
        <w:rPr>
          <w:b/>
          <w:iCs/>
          <w:sz w:val="22"/>
          <w:szCs w:val="22"/>
        </w:rPr>
        <w:t xml:space="preserve"> vuxna traumapatienter som </w:t>
      </w:r>
    </w:p>
    <w:p w14:paraId="1ED137EA" w14:textId="6699E17F" w:rsidR="00AC159C" w:rsidRPr="00AC159C" w:rsidRDefault="00E56CD0" w:rsidP="00DD57A5">
      <w:pPr>
        <w:rPr>
          <w:b/>
          <w:iCs/>
          <w:sz w:val="22"/>
          <w:szCs w:val="22"/>
        </w:rPr>
      </w:pPr>
      <w:r>
        <w:rPr>
          <w:b/>
          <w:iCs/>
          <w:sz w:val="22"/>
          <w:szCs w:val="22"/>
        </w:rPr>
        <w:t>vårdats på</w:t>
      </w:r>
      <w:r w:rsidR="00CD6BF7">
        <w:rPr>
          <w:b/>
          <w:iCs/>
          <w:sz w:val="22"/>
          <w:szCs w:val="22"/>
        </w:rPr>
        <w:t xml:space="preserve"> intensivvårdsavdelningen: En register-baserad studie</w:t>
      </w:r>
    </w:p>
    <w:p w14:paraId="2404DB50" w14:textId="138871A2" w:rsidR="00CD6BF7" w:rsidRPr="00CD6BF7" w:rsidRDefault="00AC159C" w:rsidP="00DD57A5">
      <w:pPr>
        <w:rPr>
          <w:rStyle w:val="Diskretbetoning"/>
          <w:sz w:val="22"/>
          <w:szCs w:val="22"/>
        </w:rPr>
      </w:pPr>
      <w:r w:rsidRPr="00AC159C">
        <w:rPr>
          <w:i/>
          <w:iCs/>
          <w:sz w:val="22"/>
          <w:szCs w:val="22"/>
        </w:rPr>
        <w:t>Bakgrund:</w:t>
      </w:r>
      <w:r w:rsidR="00CD6BF7">
        <w:rPr>
          <w:iCs/>
          <w:sz w:val="22"/>
          <w:szCs w:val="22"/>
        </w:rPr>
        <w:t xml:space="preserve"> </w:t>
      </w:r>
      <w:r w:rsidR="00CD6BF7" w:rsidRPr="00CD6BF7">
        <w:rPr>
          <w:rStyle w:val="Diskretbetoning"/>
          <w:sz w:val="22"/>
          <w:szCs w:val="22"/>
        </w:rPr>
        <w:t xml:space="preserve">Trauma är en ledande orsak till mortalitet och morbiditet i världen. </w:t>
      </w:r>
      <w:r w:rsidR="00CD6BF7" w:rsidRPr="00083C4D">
        <w:rPr>
          <w:rStyle w:val="Diskretbetoning"/>
          <w:sz w:val="22"/>
          <w:szCs w:val="22"/>
        </w:rPr>
        <w:t xml:space="preserve">En hörnsten i utvecklingen av förbättringsprogram för trauma är multidisciplinära mortalitets- och morbiditetskonferenser. Syftet med dessa är att identifiera </w:t>
      </w:r>
      <w:r w:rsidR="00E56CD0">
        <w:rPr>
          <w:rStyle w:val="Diskretbetoning"/>
          <w:sz w:val="22"/>
          <w:szCs w:val="22"/>
        </w:rPr>
        <w:t>förbättringsmöjligheter</w:t>
      </w:r>
      <w:r w:rsidR="00CD6BF7" w:rsidRPr="00083C4D">
        <w:rPr>
          <w:rStyle w:val="Diskretbetoning"/>
          <w:sz w:val="22"/>
          <w:szCs w:val="22"/>
        </w:rPr>
        <w:t xml:space="preserve"> (OFI</w:t>
      </w:r>
      <w:r w:rsidR="0011619D">
        <w:rPr>
          <w:rStyle w:val="Diskretbetoning"/>
          <w:sz w:val="22"/>
          <w:szCs w:val="22"/>
        </w:rPr>
        <w:t>)</w:t>
      </w:r>
      <w:r w:rsidR="00E56CD0">
        <w:rPr>
          <w:rStyle w:val="Diskretbetoning"/>
          <w:sz w:val="22"/>
          <w:szCs w:val="22"/>
        </w:rPr>
        <w:t xml:space="preserve">. </w:t>
      </w:r>
      <w:r w:rsidR="00CD6BF7" w:rsidRPr="00083C4D">
        <w:rPr>
          <w:rStyle w:val="Diskretbetoning"/>
          <w:sz w:val="22"/>
          <w:szCs w:val="22"/>
        </w:rPr>
        <w:t>Många patienter med svår</w:t>
      </w:r>
      <w:r w:rsidR="00E56CD0">
        <w:rPr>
          <w:rStyle w:val="Diskretbetoning"/>
          <w:sz w:val="22"/>
          <w:szCs w:val="22"/>
        </w:rPr>
        <w:t>t</w:t>
      </w:r>
      <w:r w:rsidR="00CD6BF7" w:rsidRPr="00083C4D">
        <w:rPr>
          <w:rStyle w:val="Diskretbetoning"/>
          <w:sz w:val="22"/>
          <w:szCs w:val="22"/>
        </w:rPr>
        <w:t xml:space="preserve"> trauma blir inlagda på intensivvårdsavdelningen (IVA). Trots detta är kännedomen om </w:t>
      </w:r>
      <w:r w:rsidR="00E56CD0">
        <w:rPr>
          <w:rStyle w:val="Diskretbetoning"/>
          <w:sz w:val="22"/>
          <w:szCs w:val="22"/>
        </w:rPr>
        <w:t xml:space="preserve">OFI hos denna patientgrupp begränsad. </w:t>
      </w:r>
      <w:r w:rsidR="0011619D" w:rsidRPr="0011619D">
        <w:rPr>
          <w:rStyle w:val="Diskretbetoning"/>
          <w:i/>
          <w:iCs w:val="0"/>
          <w:sz w:val="22"/>
          <w:szCs w:val="22"/>
        </w:rPr>
        <w:t>Syfte</w:t>
      </w:r>
      <w:r w:rsidR="0011619D">
        <w:rPr>
          <w:rStyle w:val="Diskretbetoning"/>
          <w:sz w:val="22"/>
          <w:szCs w:val="22"/>
        </w:rPr>
        <w:t>:</w:t>
      </w:r>
      <w:r w:rsidR="00CD6BF7" w:rsidRPr="00CD6BF7">
        <w:rPr>
          <w:rStyle w:val="Diskretbetoning"/>
          <w:sz w:val="22"/>
          <w:szCs w:val="22"/>
        </w:rPr>
        <w:t xml:space="preserve"> </w:t>
      </w:r>
      <w:r w:rsidR="0011619D">
        <w:rPr>
          <w:rStyle w:val="Diskretbetoning"/>
          <w:sz w:val="22"/>
          <w:szCs w:val="22"/>
        </w:rPr>
        <w:t>K</w:t>
      </w:r>
      <w:r w:rsidR="00CD6BF7" w:rsidRPr="00CD6BF7">
        <w:rPr>
          <w:rStyle w:val="Diskretbetoning"/>
          <w:sz w:val="22"/>
          <w:szCs w:val="22"/>
        </w:rPr>
        <w:t>araktärisera OFI hos vuxna traumapatienter som varit inlagda på IVA och bedöma hur patient- och processfaktorer är associerade med OFI hos denna patientgrupp.</w:t>
      </w:r>
      <w:r w:rsidR="00CD6BF7">
        <w:rPr>
          <w:rStyle w:val="Diskretbetoning"/>
          <w:sz w:val="22"/>
          <w:szCs w:val="22"/>
        </w:rPr>
        <w:t xml:space="preserve"> </w:t>
      </w:r>
      <w:r w:rsidRPr="00AC159C">
        <w:rPr>
          <w:i/>
          <w:iCs/>
          <w:sz w:val="22"/>
          <w:szCs w:val="22"/>
        </w:rPr>
        <w:t>Metod:</w:t>
      </w:r>
      <w:r w:rsidRPr="00AC159C">
        <w:rPr>
          <w:iCs/>
          <w:sz w:val="22"/>
          <w:szCs w:val="22"/>
        </w:rPr>
        <w:t xml:space="preserve"> </w:t>
      </w:r>
      <w:r w:rsidR="00CD6BF7" w:rsidRPr="00CD6BF7">
        <w:rPr>
          <w:rStyle w:val="Diskretbetoning"/>
          <w:sz w:val="22"/>
          <w:szCs w:val="22"/>
        </w:rPr>
        <w:t xml:space="preserve">Detta är en registerbaserad studie som inkluderar traumapatienter </w:t>
      </w:r>
      <w:r w:rsidR="0011619D">
        <w:rPr>
          <w:rStyle w:val="Diskretbetoning"/>
          <w:sz w:val="22"/>
          <w:szCs w:val="22"/>
        </w:rPr>
        <w:t>mellan</w:t>
      </w:r>
      <w:r w:rsidR="00CD6BF7" w:rsidRPr="00CD6BF7">
        <w:rPr>
          <w:rStyle w:val="Diskretbetoning"/>
          <w:sz w:val="22"/>
          <w:szCs w:val="22"/>
        </w:rPr>
        <w:t xml:space="preserve"> </w:t>
      </w:r>
      <w:r w:rsidR="0011619D" w:rsidRPr="00CD6BF7">
        <w:rPr>
          <w:rStyle w:val="Diskretbetoning"/>
          <w:sz w:val="22"/>
          <w:szCs w:val="22"/>
        </w:rPr>
        <w:t>2014</w:t>
      </w:r>
      <w:r w:rsidR="0011619D">
        <w:rPr>
          <w:rStyle w:val="Diskretbetoning"/>
          <w:sz w:val="22"/>
          <w:szCs w:val="22"/>
        </w:rPr>
        <w:t>–2023</w:t>
      </w:r>
      <w:r w:rsidR="00CD6BF7" w:rsidRPr="00CD6BF7">
        <w:rPr>
          <w:rStyle w:val="Diskretbetoning"/>
          <w:sz w:val="22"/>
          <w:szCs w:val="22"/>
        </w:rPr>
        <w:t xml:space="preserve"> </w:t>
      </w:r>
      <w:r w:rsidR="00E56CD0">
        <w:rPr>
          <w:rStyle w:val="Diskretbetoning"/>
          <w:sz w:val="22"/>
          <w:szCs w:val="22"/>
        </w:rPr>
        <w:t xml:space="preserve">som vårdats på </w:t>
      </w:r>
      <w:r w:rsidR="00CD6BF7" w:rsidRPr="00CD6BF7">
        <w:rPr>
          <w:rStyle w:val="Diskretbetoning"/>
          <w:sz w:val="22"/>
          <w:szCs w:val="22"/>
        </w:rPr>
        <w:t>Karolinska Universitetssjukhuset i Solna</w:t>
      </w:r>
      <w:r w:rsidR="00E56CD0">
        <w:rPr>
          <w:rStyle w:val="Diskretbetoning"/>
          <w:sz w:val="22"/>
          <w:szCs w:val="22"/>
        </w:rPr>
        <w:t>,</w:t>
      </w:r>
      <w:r w:rsidR="00CD6BF7" w:rsidRPr="00CD6BF7">
        <w:rPr>
          <w:rStyle w:val="Diskretbetoning"/>
          <w:sz w:val="22"/>
          <w:szCs w:val="22"/>
        </w:rPr>
        <w:t xml:space="preserve"> varit inlagda på IVA och som har granskats avseende förekomsten av OFI vid en mortalitets- och morbiditetskonferens. Bivariabel och multivariabel logistisk regression användes för att bedöma sambandet mellan </w:t>
      </w:r>
      <w:r w:rsidR="0011619D">
        <w:rPr>
          <w:rStyle w:val="Diskretbetoning"/>
          <w:sz w:val="22"/>
          <w:szCs w:val="22"/>
        </w:rPr>
        <w:t xml:space="preserve">förekomsten av OFI och utvalda </w:t>
      </w:r>
      <w:r w:rsidR="00CD6BF7" w:rsidRPr="00CD6BF7">
        <w:rPr>
          <w:rStyle w:val="Diskretbetoning"/>
          <w:sz w:val="22"/>
          <w:szCs w:val="22"/>
        </w:rPr>
        <w:t>patient- och processfaktorer</w:t>
      </w:r>
      <w:r w:rsidR="0011619D">
        <w:rPr>
          <w:rStyle w:val="Diskretbetoning"/>
          <w:sz w:val="22"/>
          <w:szCs w:val="22"/>
        </w:rPr>
        <w:t xml:space="preserve">. </w:t>
      </w:r>
      <w:r w:rsidRPr="00AC159C">
        <w:rPr>
          <w:i/>
          <w:iCs/>
          <w:sz w:val="22"/>
          <w:szCs w:val="22"/>
        </w:rPr>
        <w:t>Resultat:</w:t>
      </w:r>
      <w:r w:rsidR="00CD6BF7">
        <w:rPr>
          <w:iCs/>
          <w:sz w:val="22"/>
          <w:szCs w:val="22"/>
        </w:rPr>
        <w:t xml:space="preserve"> </w:t>
      </w:r>
      <w:r w:rsidR="00CD6BF7" w:rsidRPr="00CD6BF7">
        <w:rPr>
          <w:rStyle w:val="Diskretbetoning"/>
          <w:sz w:val="22"/>
          <w:szCs w:val="22"/>
        </w:rPr>
        <w:t>OFI identifierades hos 143</w:t>
      </w:r>
      <w:r w:rsidR="0011619D">
        <w:rPr>
          <w:rStyle w:val="Diskretbetoning"/>
          <w:sz w:val="22"/>
          <w:szCs w:val="22"/>
        </w:rPr>
        <w:t xml:space="preserve"> (9,9%)</w:t>
      </w:r>
      <w:r w:rsidR="00CD6BF7" w:rsidRPr="00CD6BF7">
        <w:rPr>
          <w:rStyle w:val="Diskretbetoning"/>
          <w:sz w:val="22"/>
          <w:szCs w:val="22"/>
        </w:rPr>
        <w:t xml:space="preserve"> av 1449 patienter. </w:t>
      </w:r>
      <w:r w:rsidR="00CD6BF7" w:rsidRPr="00083C4D">
        <w:rPr>
          <w:rStyle w:val="Diskretbetoning"/>
          <w:sz w:val="22"/>
          <w:szCs w:val="22"/>
        </w:rPr>
        <w:t>Högre Revised Trauma Score (RTS</w:t>
      </w:r>
      <w:r w:rsidR="00CD6BF7" w:rsidRPr="0011619D">
        <w:rPr>
          <w:rStyle w:val="Diskretbetoning"/>
          <w:sz w:val="22"/>
          <w:szCs w:val="22"/>
        </w:rPr>
        <w:t xml:space="preserve">) </w:t>
      </w:r>
      <w:r w:rsidR="0011619D" w:rsidRPr="0011619D">
        <w:rPr>
          <w:rStyle w:val="Diskretbetoning"/>
          <w:rFonts w:eastAsiaTheme="minorHAnsi"/>
          <w:sz w:val="22"/>
          <w:szCs w:val="22"/>
          <w:lang w:eastAsia="en-US"/>
        </w:rPr>
        <w:t xml:space="preserve">(OR 1.22; 95% CI 1.10, 1.36; </w:t>
      </w:r>
      <w:proofErr w:type="gramStart"/>
      <w:r w:rsidR="0011619D" w:rsidRPr="0011619D">
        <w:rPr>
          <w:rStyle w:val="Diskretbetoning"/>
          <w:rFonts w:eastAsiaTheme="minorHAnsi"/>
          <w:sz w:val="22"/>
          <w:szCs w:val="22"/>
          <w:lang w:eastAsia="en-US"/>
        </w:rPr>
        <w:t>p</w:t>
      </w:r>
      <w:r w:rsidR="003C46FD" w:rsidRPr="0011619D">
        <w:rPr>
          <w:rStyle w:val="Diskretbetoning"/>
          <w:sz w:val="22"/>
          <w:szCs w:val="22"/>
        </w:rPr>
        <w:t>&lt;</w:t>
      </w:r>
      <w:proofErr w:type="gramEnd"/>
      <w:r w:rsidR="003C46FD">
        <w:rPr>
          <w:rStyle w:val="Diskretbetoning"/>
          <w:sz w:val="22"/>
          <w:szCs w:val="22"/>
        </w:rPr>
        <w:t>0,001</w:t>
      </w:r>
      <w:r w:rsidR="0011619D" w:rsidRPr="0011619D">
        <w:rPr>
          <w:rStyle w:val="Diskretbetoning"/>
          <w:rFonts w:eastAsiaTheme="minorHAnsi"/>
          <w:sz w:val="22"/>
          <w:szCs w:val="22"/>
          <w:lang w:eastAsia="en-US"/>
        </w:rPr>
        <w:t>)</w:t>
      </w:r>
      <w:r w:rsidR="009E4C7F">
        <w:rPr>
          <w:rStyle w:val="Diskretbetoning"/>
          <w:rFonts w:eastAsiaTheme="minorHAnsi"/>
          <w:i/>
          <w:iCs w:val="0"/>
          <w:sz w:val="22"/>
          <w:szCs w:val="22"/>
          <w:lang w:eastAsia="en-US"/>
        </w:rPr>
        <w:t xml:space="preserve">, </w:t>
      </w:r>
      <w:r w:rsidR="007C546C">
        <w:rPr>
          <w:rStyle w:val="Diskretbetoning"/>
          <w:sz w:val="22"/>
          <w:szCs w:val="22"/>
        </w:rPr>
        <w:t>&gt;</w:t>
      </w:r>
      <w:r w:rsidR="00CD6BF7" w:rsidRPr="00083C4D">
        <w:rPr>
          <w:rStyle w:val="Diskretbetoning"/>
          <w:sz w:val="22"/>
          <w:szCs w:val="22"/>
        </w:rPr>
        <w:t xml:space="preserve"> 7 dagar på intensivvårdsavdelningen </w:t>
      </w:r>
      <w:r w:rsidR="00CD6BF7" w:rsidRPr="007C546C">
        <w:rPr>
          <w:rStyle w:val="Diskretbetoning"/>
          <w:sz w:val="22"/>
          <w:szCs w:val="22"/>
        </w:rPr>
        <w:t xml:space="preserve">(IVA) </w:t>
      </w:r>
      <w:r w:rsidR="007C546C">
        <w:rPr>
          <w:rStyle w:val="Diskretbetoning"/>
          <w:sz w:val="22"/>
          <w:szCs w:val="22"/>
        </w:rPr>
        <w:t>(</w:t>
      </w:r>
      <w:r w:rsidR="007C546C" w:rsidRPr="007C546C">
        <w:rPr>
          <w:rStyle w:val="Diskretbetoning"/>
          <w:sz w:val="22"/>
          <w:szCs w:val="22"/>
        </w:rPr>
        <w:t xml:space="preserve">OR </w:t>
      </w:r>
      <w:r w:rsidR="007C546C" w:rsidRPr="007C546C">
        <w:rPr>
          <w:sz w:val="22"/>
          <w:szCs w:val="22"/>
        </w:rPr>
        <w:t>1.83; 95% CI 1.21, 2.75; p=0.004)</w:t>
      </w:r>
      <w:r w:rsidR="007C546C">
        <w:rPr>
          <w:sz w:val="22"/>
          <w:szCs w:val="22"/>
        </w:rPr>
        <w:t xml:space="preserve"> </w:t>
      </w:r>
      <w:r w:rsidR="009E4C7F">
        <w:rPr>
          <w:sz w:val="22"/>
          <w:szCs w:val="22"/>
        </w:rPr>
        <w:t xml:space="preserve">och överlevnad 30 dagar efter sjukhusinläggning </w:t>
      </w:r>
      <w:r w:rsidR="009E4C7F" w:rsidRPr="009E4C7F">
        <w:rPr>
          <w:sz w:val="22"/>
          <w:szCs w:val="22"/>
        </w:rPr>
        <w:t xml:space="preserve">(OR </w:t>
      </w:r>
      <w:r w:rsidR="009E4C7F" w:rsidRPr="009E4C7F">
        <w:rPr>
          <w:sz w:val="22"/>
          <w:szCs w:val="22"/>
        </w:rPr>
        <w:t>1.85</w:t>
      </w:r>
      <w:r w:rsidR="009E4C7F" w:rsidRPr="009E4C7F">
        <w:rPr>
          <w:sz w:val="22"/>
          <w:szCs w:val="22"/>
        </w:rPr>
        <w:t xml:space="preserve">; </w:t>
      </w:r>
      <w:r w:rsidR="009E4C7F" w:rsidRPr="009E4C7F">
        <w:rPr>
          <w:sz w:val="22"/>
          <w:szCs w:val="22"/>
        </w:rPr>
        <w:t>95% CI 1.03, 3.50; p=0.049)</w:t>
      </w:r>
      <w:r w:rsidR="009E4C7F" w:rsidRPr="009E4C7F">
        <w:t xml:space="preserve"> </w:t>
      </w:r>
      <w:r w:rsidR="00CD6BF7" w:rsidRPr="0011619D">
        <w:rPr>
          <w:rStyle w:val="Diskretbetoning"/>
          <w:sz w:val="22"/>
          <w:szCs w:val="22"/>
        </w:rPr>
        <w:t>var</w:t>
      </w:r>
      <w:r w:rsidR="00CD6BF7" w:rsidRPr="00083C4D">
        <w:rPr>
          <w:rStyle w:val="Diskretbetoning"/>
          <w:sz w:val="22"/>
          <w:szCs w:val="22"/>
        </w:rPr>
        <w:t xml:space="preserve"> </w:t>
      </w:r>
      <w:r w:rsidR="0011619D">
        <w:rPr>
          <w:rStyle w:val="Diskretbetoning"/>
          <w:sz w:val="22"/>
          <w:szCs w:val="22"/>
        </w:rPr>
        <w:t xml:space="preserve">signifikant </w:t>
      </w:r>
      <w:r w:rsidR="00CD6BF7" w:rsidRPr="00083C4D">
        <w:rPr>
          <w:rStyle w:val="Diskretbetoning"/>
          <w:sz w:val="22"/>
          <w:szCs w:val="22"/>
        </w:rPr>
        <w:t>associera</w:t>
      </w:r>
      <w:r w:rsidR="0011619D">
        <w:rPr>
          <w:rStyle w:val="Diskretbetoning"/>
          <w:sz w:val="22"/>
          <w:szCs w:val="22"/>
        </w:rPr>
        <w:t>de</w:t>
      </w:r>
      <w:r w:rsidR="00CD6BF7" w:rsidRPr="00083C4D">
        <w:rPr>
          <w:rStyle w:val="Diskretbetoning"/>
          <w:sz w:val="22"/>
          <w:szCs w:val="22"/>
        </w:rPr>
        <w:t xml:space="preserve"> med </w:t>
      </w:r>
      <w:r w:rsidR="003C46FD">
        <w:rPr>
          <w:rStyle w:val="Diskretbetoning"/>
          <w:sz w:val="22"/>
          <w:szCs w:val="22"/>
        </w:rPr>
        <w:t xml:space="preserve">högre odds för </w:t>
      </w:r>
      <w:r w:rsidR="00CD6BF7" w:rsidRPr="00083C4D">
        <w:rPr>
          <w:rStyle w:val="Diskretbetoning"/>
          <w:sz w:val="22"/>
          <w:szCs w:val="22"/>
        </w:rPr>
        <w:t xml:space="preserve">OFI. </w:t>
      </w:r>
      <w:r w:rsidRPr="00CD6BF7">
        <w:rPr>
          <w:i/>
          <w:iCs/>
          <w:sz w:val="22"/>
          <w:szCs w:val="22"/>
        </w:rPr>
        <w:t>Slutsats:</w:t>
      </w:r>
      <w:r w:rsidRPr="00CD6BF7">
        <w:rPr>
          <w:iCs/>
          <w:sz w:val="22"/>
          <w:szCs w:val="22"/>
        </w:rPr>
        <w:t xml:space="preserve"> </w:t>
      </w:r>
      <w:r w:rsidR="003C46FD">
        <w:rPr>
          <w:rStyle w:val="Diskretbetoning"/>
          <w:sz w:val="22"/>
          <w:szCs w:val="22"/>
        </w:rPr>
        <w:t>Flera</w:t>
      </w:r>
      <w:r w:rsidR="00CD6BF7" w:rsidRPr="00CD6BF7">
        <w:rPr>
          <w:rStyle w:val="Diskretbetoning"/>
          <w:sz w:val="22"/>
          <w:szCs w:val="22"/>
        </w:rPr>
        <w:t xml:space="preserve"> patient- och processfaktorer </w:t>
      </w:r>
      <w:r w:rsidR="003C46FD">
        <w:rPr>
          <w:rStyle w:val="Diskretbetoning"/>
          <w:sz w:val="22"/>
          <w:szCs w:val="22"/>
        </w:rPr>
        <w:t>var associerade med ökade odds för OFI. Resultaten påvisade att det var de patienter som hade</w:t>
      </w:r>
      <w:r w:rsidR="00CD6BF7" w:rsidRPr="00CD6BF7">
        <w:rPr>
          <w:rStyle w:val="Diskretbetoning"/>
          <w:sz w:val="22"/>
          <w:szCs w:val="22"/>
        </w:rPr>
        <w:t xml:space="preserve"> högre RTS</w:t>
      </w:r>
      <w:r w:rsidR="009E4C7F">
        <w:rPr>
          <w:rStyle w:val="Diskretbetoning"/>
          <w:sz w:val="22"/>
          <w:szCs w:val="22"/>
        </w:rPr>
        <w:t xml:space="preserve">, </w:t>
      </w:r>
      <w:r w:rsidR="003C46FD">
        <w:rPr>
          <w:rStyle w:val="Diskretbetoning"/>
          <w:sz w:val="22"/>
          <w:szCs w:val="22"/>
        </w:rPr>
        <w:t xml:space="preserve">patienter som varit </w:t>
      </w:r>
      <w:proofErr w:type="gramStart"/>
      <w:r w:rsidR="003C46FD">
        <w:rPr>
          <w:rStyle w:val="Diskretbetoning"/>
          <w:sz w:val="22"/>
          <w:szCs w:val="22"/>
        </w:rPr>
        <w:t>inlagda &gt;</w:t>
      </w:r>
      <w:proofErr w:type="gramEnd"/>
      <w:r w:rsidR="00CD6BF7" w:rsidRPr="00CD6BF7">
        <w:rPr>
          <w:rStyle w:val="Diskretbetoning"/>
          <w:sz w:val="22"/>
          <w:szCs w:val="22"/>
        </w:rPr>
        <w:t xml:space="preserve"> 7 dagar på IVA </w:t>
      </w:r>
      <w:r w:rsidR="009E4C7F">
        <w:rPr>
          <w:rStyle w:val="Diskretbetoning"/>
          <w:sz w:val="22"/>
          <w:szCs w:val="22"/>
        </w:rPr>
        <w:t xml:space="preserve">och som </w:t>
      </w:r>
      <w:r w:rsidR="007E7915">
        <w:rPr>
          <w:rStyle w:val="Diskretbetoning"/>
          <w:sz w:val="22"/>
          <w:szCs w:val="22"/>
        </w:rPr>
        <w:t xml:space="preserve">överlevde </w:t>
      </w:r>
      <w:commentRangeStart w:id="0"/>
      <w:r w:rsidR="009E4C7F">
        <w:rPr>
          <w:rStyle w:val="Diskretbetoning"/>
          <w:sz w:val="22"/>
          <w:szCs w:val="22"/>
        </w:rPr>
        <w:t>30 dagar efter sjukhusinläggning</w:t>
      </w:r>
      <w:commentRangeEnd w:id="0"/>
      <w:r w:rsidR="009E4C7F">
        <w:rPr>
          <w:rStyle w:val="Kommentarsreferens"/>
          <w:rFonts w:eastAsiaTheme="minorHAnsi"/>
          <w:lang w:eastAsia="en-US"/>
        </w:rPr>
        <w:commentReference w:id="0"/>
      </w:r>
      <w:r w:rsidR="009E4C7F">
        <w:rPr>
          <w:rStyle w:val="Diskretbetoning"/>
          <w:sz w:val="22"/>
          <w:szCs w:val="22"/>
        </w:rPr>
        <w:t xml:space="preserve"> </w:t>
      </w:r>
      <w:r w:rsidR="003C46FD">
        <w:rPr>
          <w:rStyle w:val="Diskretbetoning"/>
          <w:sz w:val="22"/>
          <w:szCs w:val="22"/>
        </w:rPr>
        <w:t>hade högre</w:t>
      </w:r>
      <w:r w:rsidR="00CD6BF7" w:rsidRPr="00CD6BF7">
        <w:rPr>
          <w:rStyle w:val="Diskretbetoning"/>
          <w:sz w:val="22"/>
          <w:szCs w:val="22"/>
        </w:rPr>
        <w:t xml:space="preserve"> odds för OFI.</w:t>
      </w:r>
    </w:p>
    <w:p w14:paraId="04B20442" w14:textId="158C315B" w:rsidR="00AC159C" w:rsidRPr="00CD6BF7" w:rsidRDefault="00AC159C" w:rsidP="00DD57A5">
      <w:pPr>
        <w:jc w:val="both"/>
        <w:rPr>
          <w:iCs/>
          <w:sz w:val="22"/>
          <w:szCs w:val="22"/>
        </w:rPr>
      </w:pPr>
    </w:p>
    <w:p w14:paraId="20D526C7" w14:textId="77777777" w:rsidR="00CD6BF7" w:rsidRDefault="00BD4FE6" w:rsidP="00DD57A5">
      <w:pPr>
        <w:rPr>
          <w:b/>
          <w:iCs/>
          <w:sz w:val="22"/>
          <w:szCs w:val="22"/>
          <w:lang w:val="en-US"/>
        </w:rPr>
      </w:pPr>
      <w:r w:rsidRPr="00BD4FE6">
        <w:rPr>
          <w:b/>
          <w:iCs/>
          <w:sz w:val="22"/>
          <w:szCs w:val="22"/>
          <w:lang w:val="en-US"/>
        </w:rPr>
        <w:t>Opportunities for improvement in adult trauma patients admitted to the intensive care unit: A registry-based study</w:t>
      </w:r>
    </w:p>
    <w:p w14:paraId="64EE2BF8" w14:textId="72FA02D4" w:rsidR="00325EEF" w:rsidRPr="0011619D" w:rsidRDefault="00325EEF" w:rsidP="00DD57A5">
      <w:pPr>
        <w:pStyle w:val="Rubrik3"/>
        <w:spacing w:line="240" w:lineRule="auto"/>
        <w:rPr>
          <w:rStyle w:val="Diskretbetoning"/>
          <w:i w:val="0"/>
          <w:sz w:val="22"/>
          <w:szCs w:val="22"/>
          <w:lang w:val="en-US"/>
        </w:rPr>
      </w:pPr>
      <w:r w:rsidRPr="0011619D">
        <w:rPr>
          <w:rStyle w:val="Diskretbetoning"/>
          <w:iCs w:val="0"/>
          <w:sz w:val="22"/>
          <w:szCs w:val="22"/>
          <w:lang w:val="en-US"/>
        </w:rPr>
        <w:t>Background</w:t>
      </w:r>
      <w:r w:rsidRPr="0011619D">
        <w:rPr>
          <w:rStyle w:val="Diskretbetoning"/>
          <w:i w:val="0"/>
          <w:sz w:val="22"/>
          <w:szCs w:val="22"/>
          <w:lang w:val="en-US"/>
        </w:rPr>
        <w:t xml:space="preserve">: </w:t>
      </w:r>
      <w:r w:rsidRPr="0011619D">
        <w:rPr>
          <w:rStyle w:val="Diskretbetoning"/>
          <w:i w:val="0"/>
          <w:iCs w:val="0"/>
          <w:sz w:val="22"/>
          <w:szCs w:val="22"/>
          <w:lang w:val="en-US"/>
        </w:rPr>
        <w:t>Trauma is a leading cause of mortality and morbidity worldwide. A cornerstone in developing trauma quality improvement programs is multidisciplinary mortality and morbidity conferences. The purpose of these</w:t>
      </w:r>
      <w:r w:rsidR="00E56CD0" w:rsidRPr="0011619D">
        <w:rPr>
          <w:rStyle w:val="Diskretbetoning"/>
          <w:i w:val="0"/>
          <w:iCs w:val="0"/>
          <w:sz w:val="22"/>
          <w:szCs w:val="22"/>
          <w:lang w:val="en-US"/>
        </w:rPr>
        <w:t xml:space="preserve"> reviews</w:t>
      </w:r>
      <w:r w:rsidRPr="0011619D">
        <w:rPr>
          <w:rStyle w:val="Diskretbetoning"/>
          <w:i w:val="0"/>
          <w:iCs w:val="0"/>
          <w:sz w:val="22"/>
          <w:szCs w:val="22"/>
          <w:lang w:val="en-US"/>
        </w:rPr>
        <w:t xml:space="preserve"> is to identify opportunities for improvement (OFI). Many patients with severe trauma are admitted to the intensive care unit (ICU), but little is known about OFI in this group of patients.</w:t>
      </w:r>
      <w:r w:rsidRPr="0011619D">
        <w:rPr>
          <w:rStyle w:val="Diskretbetoning"/>
          <w:i w:val="0"/>
          <w:sz w:val="22"/>
          <w:szCs w:val="22"/>
          <w:lang w:val="en-US"/>
        </w:rPr>
        <w:t xml:space="preserve"> </w:t>
      </w:r>
      <w:r w:rsidRPr="0011619D">
        <w:rPr>
          <w:rStyle w:val="Diskretbetoning"/>
          <w:iCs w:val="0"/>
          <w:sz w:val="22"/>
          <w:szCs w:val="22"/>
          <w:lang w:val="en-US"/>
        </w:rPr>
        <w:t>Aim</w:t>
      </w:r>
      <w:r w:rsidRPr="0011619D">
        <w:rPr>
          <w:rStyle w:val="Diskretbetoning"/>
          <w:i w:val="0"/>
          <w:sz w:val="22"/>
          <w:szCs w:val="22"/>
          <w:lang w:val="en-US"/>
        </w:rPr>
        <w:t xml:space="preserve">: </w:t>
      </w:r>
      <w:r w:rsidR="0011619D" w:rsidRPr="0011619D">
        <w:rPr>
          <w:rStyle w:val="Diskretbetoning"/>
          <w:i w:val="0"/>
          <w:iCs w:val="0"/>
          <w:sz w:val="22"/>
          <w:szCs w:val="22"/>
          <w:lang w:val="en-US"/>
        </w:rPr>
        <w:t>Characterize</w:t>
      </w:r>
      <w:r w:rsidRPr="0011619D">
        <w:rPr>
          <w:rStyle w:val="Diskretbetoning"/>
          <w:i w:val="0"/>
          <w:iCs w:val="0"/>
          <w:sz w:val="22"/>
          <w:szCs w:val="22"/>
          <w:lang w:val="en-US"/>
        </w:rPr>
        <w:t xml:space="preserve"> OFI in adult trauma patients admitted to the ICU and assess how patient and process factors are associated with OFI in these patients.</w:t>
      </w:r>
      <w:r w:rsidRPr="0011619D">
        <w:rPr>
          <w:rStyle w:val="Diskretbetoning"/>
          <w:i w:val="0"/>
          <w:sz w:val="22"/>
          <w:szCs w:val="22"/>
          <w:lang w:val="en-US"/>
        </w:rPr>
        <w:t xml:space="preserve"> </w:t>
      </w:r>
      <w:r w:rsidRPr="0011619D">
        <w:rPr>
          <w:rStyle w:val="Diskretbetoning"/>
          <w:iCs w:val="0"/>
          <w:sz w:val="22"/>
          <w:szCs w:val="22"/>
          <w:lang w:val="en-US"/>
        </w:rPr>
        <w:t>Methods</w:t>
      </w:r>
      <w:r w:rsidRPr="0011619D">
        <w:rPr>
          <w:rStyle w:val="Diskretbetoning"/>
          <w:i w:val="0"/>
          <w:sz w:val="22"/>
          <w:szCs w:val="22"/>
          <w:lang w:val="en-US"/>
        </w:rPr>
        <w:t xml:space="preserve">: </w:t>
      </w:r>
      <w:r w:rsidRPr="0011619D">
        <w:rPr>
          <w:rStyle w:val="Diskretbetoning"/>
          <w:i w:val="0"/>
          <w:iCs w:val="0"/>
          <w:sz w:val="22"/>
          <w:szCs w:val="22"/>
          <w:lang w:val="en-US"/>
        </w:rPr>
        <w:t xml:space="preserve">A registry-based study including ICU-admitted </w:t>
      </w:r>
      <w:r w:rsidR="00E56CD0" w:rsidRPr="0011619D">
        <w:rPr>
          <w:rStyle w:val="Diskretbetoning"/>
          <w:i w:val="0"/>
          <w:iCs w:val="0"/>
          <w:sz w:val="22"/>
          <w:szCs w:val="22"/>
          <w:lang w:val="en-US"/>
        </w:rPr>
        <w:t xml:space="preserve">trauma </w:t>
      </w:r>
      <w:r w:rsidRPr="0011619D">
        <w:rPr>
          <w:rStyle w:val="Diskretbetoning"/>
          <w:i w:val="0"/>
          <w:iCs w:val="0"/>
          <w:sz w:val="22"/>
          <w:szCs w:val="22"/>
          <w:lang w:val="en-US"/>
        </w:rPr>
        <w:t xml:space="preserve">patients between 2014-2023 from the Karolinska University Hospital Solna </w:t>
      </w:r>
      <w:r w:rsidR="002619E4">
        <w:rPr>
          <w:rStyle w:val="Diskretbetoning"/>
          <w:i w:val="0"/>
          <w:iCs w:val="0"/>
          <w:sz w:val="22"/>
          <w:szCs w:val="22"/>
          <w:lang w:val="en-US"/>
        </w:rPr>
        <w:t xml:space="preserve">who </w:t>
      </w:r>
      <w:r w:rsidR="00493A33">
        <w:rPr>
          <w:rStyle w:val="Diskretbetoning"/>
          <w:i w:val="0"/>
          <w:iCs w:val="0"/>
          <w:sz w:val="22"/>
          <w:szCs w:val="22"/>
          <w:lang w:val="en-US"/>
        </w:rPr>
        <w:t>w</w:t>
      </w:r>
      <w:r w:rsidR="002619E4">
        <w:rPr>
          <w:rStyle w:val="Diskretbetoning"/>
          <w:i w:val="0"/>
          <w:iCs w:val="0"/>
          <w:sz w:val="22"/>
          <w:szCs w:val="22"/>
          <w:lang w:val="en-US"/>
        </w:rPr>
        <w:t>ere</w:t>
      </w:r>
      <w:r w:rsidR="00493A33">
        <w:rPr>
          <w:rStyle w:val="Diskretbetoning"/>
          <w:i w:val="0"/>
          <w:iCs w:val="0"/>
          <w:sz w:val="22"/>
          <w:szCs w:val="22"/>
          <w:lang w:val="en-US"/>
        </w:rPr>
        <w:t xml:space="preserve"> </w:t>
      </w:r>
      <w:r w:rsidRPr="0011619D">
        <w:rPr>
          <w:rStyle w:val="Diskretbetoning"/>
          <w:i w:val="0"/>
          <w:iCs w:val="0"/>
          <w:sz w:val="22"/>
          <w:szCs w:val="22"/>
          <w:lang w:val="en-US"/>
        </w:rPr>
        <w:t>reviewed regarding the presence of OFI by the mortality and morbidity conference. Bivariable and multivariable logistic regression w</w:t>
      </w:r>
      <w:r w:rsidR="00493A33">
        <w:rPr>
          <w:rStyle w:val="Diskretbetoning"/>
          <w:i w:val="0"/>
          <w:iCs w:val="0"/>
          <w:sz w:val="22"/>
          <w:szCs w:val="22"/>
          <w:lang w:val="en-US"/>
        </w:rPr>
        <w:t>as</w:t>
      </w:r>
      <w:r w:rsidRPr="0011619D">
        <w:rPr>
          <w:rStyle w:val="Diskretbetoning"/>
          <w:i w:val="0"/>
          <w:iCs w:val="0"/>
          <w:sz w:val="22"/>
          <w:szCs w:val="22"/>
          <w:lang w:val="en-US"/>
        </w:rPr>
        <w:t xml:space="preserve"> used to assess </w:t>
      </w:r>
      <w:r w:rsidR="00BA1249">
        <w:rPr>
          <w:rStyle w:val="Diskretbetoning"/>
          <w:i w:val="0"/>
          <w:iCs w:val="0"/>
          <w:sz w:val="22"/>
          <w:szCs w:val="22"/>
          <w:lang w:val="en-US"/>
        </w:rPr>
        <w:t xml:space="preserve">selected </w:t>
      </w:r>
      <w:r w:rsidRPr="0011619D">
        <w:rPr>
          <w:rStyle w:val="Diskretbetoning"/>
          <w:i w:val="0"/>
          <w:iCs w:val="0"/>
          <w:sz w:val="22"/>
          <w:szCs w:val="22"/>
          <w:lang w:val="en-US"/>
        </w:rPr>
        <w:t>patient and process factors and OFI.</w:t>
      </w:r>
      <w:r w:rsidR="0011619D" w:rsidRPr="0011619D">
        <w:rPr>
          <w:rStyle w:val="Diskretbetoning"/>
          <w:i w:val="0"/>
          <w:sz w:val="22"/>
          <w:szCs w:val="22"/>
          <w:lang w:val="en-US"/>
        </w:rPr>
        <w:t xml:space="preserve"> </w:t>
      </w:r>
      <w:r w:rsidRPr="0011619D">
        <w:rPr>
          <w:rStyle w:val="Diskretbetoning"/>
          <w:iCs w:val="0"/>
          <w:sz w:val="22"/>
          <w:szCs w:val="22"/>
          <w:lang w:val="en-US"/>
        </w:rPr>
        <w:t xml:space="preserve">Results: </w:t>
      </w:r>
      <w:r w:rsidRPr="0011619D">
        <w:rPr>
          <w:rStyle w:val="Diskretbetoning"/>
          <w:i w:val="0"/>
          <w:iCs w:val="0"/>
          <w:sz w:val="22"/>
          <w:szCs w:val="22"/>
          <w:lang w:val="en-US"/>
        </w:rPr>
        <w:t>OFI was identified in 143 (9,9%) out of 1449 patients. RTS (OR 1.22; 95% CI 1.10, 1.36; p&lt;0.001)</w:t>
      </w:r>
      <w:r w:rsidR="009E4C7F">
        <w:rPr>
          <w:rStyle w:val="Diskretbetoning"/>
          <w:i w:val="0"/>
          <w:iCs w:val="0"/>
          <w:sz w:val="22"/>
          <w:szCs w:val="22"/>
          <w:lang w:val="en-US"/>
        </w:rPr>
        <w:t xml:space="preserve">, </w:t>
      </w:r>
      <w:r w:rsidR="007C546C">
        <w:rPr>
          <w:rStyle w:val="Diskretbetoning"/>
          <w:i w:val="0"/>
          <w:iCs w:val="0"/>
          <w:sz w:val="22"/>
          <w:szCs w:val="22"/>
          <w:lang w:val="en-US"/>
        </w:rPr>
        <w:t>&gt;</w:t>
      </w:r>
      <w:r w:rsidRPr="0011619D">
        <w:rPr>
          <w:rStyle w:val="Diskretbetoning"/>
          <w:i w:val="0"/>
          <w:iCs w:val="0"/>
          <w:sz w:val="22"/>
          <w:szCs w:val="22"/>
          <w:lang w:val="en-US"/>
        </w:rPr>
        <w:t xml:space="preserve"> 7 days in the ICU </w:t>
      </w:r>
      <w:r w:rsidR="007C546C" w:rsidRPr="007C546C">
        <w:rPr>
          <w:rStyle w:val="Diskretbetoning"/>
          <w:i w:val="0"/>
          <w:iCs w:val="0"/>
          <w:sz w:val="22"/>
          <w:szCs w:val="22"/>
          <w:lang w:val="en-US"/>
        </w:rPr>
        <w:t xml:space="preserve">(OR </w:t>
      </w:r>
      <w:r w:rsidR="007C546C" w:rsidRPr="007C546C">
        <w:rPr>
          <w:i w:val="0"/>
          <w:iCs/>
          <w:sz w:val="22"/>
          <w:szCs w:val="22"/>
          <w:lang w:val="en-US"/>
        </w:rPr>
        <w:t xml:space="preserve">1.83; 95% CI 1.21, 2.75; p=0.004) </w:t>
      </w:r>
      <w:r w:rsidR="009E4C7F">
        <w:rPr>
          <w:i w:val="0"/>
          <w:iCs/>
          <w:sz w:val="22"/>
          <w:szCs w:val="22"/>
          <w:lang w:val="en-US"/>
        </w:rPr>
        <w:t xml:space="preserve">and survival 30 days after hospitalization </w:t>
      </w:r>
      <w:r w:rsidR="009E4C7F" w:rsidRPr="009E4C7F">
        <w:rPr>
          <w:i w:val="0"/>
          <w:iCs/>
          <w:sz w:val="22"/>
          <w:szCs w:val="22"/>
          <w:lang w:val="en-US"/>
        </w:rPr>
        <w:t>(OR 1.85; 95% CI 1.03, 3.50; p=0.049)</w:t>
      </w:r>
      <w:r w:rsidR="009E4C7F" w:rsidRPr="009E4C7F">
        <w:rPr>
          <w:i w:val="0"/>
          <w:iCs/>
          <w:lang w:val="en-US"/>
        </w:rPr>
        <w:t xml:space="preserve"> </w:t>
      </w:r>
      <w:r w:rsidRPr="0011619D">
        <w:rPr>
          <w:rStyle w:val="Diskretbetoning"/>
          <w:i w:val="0"/>
          <w:iCs w:val="0"/>
          <w:sz w:val="22"/>
          <w:szCs w:val="22"/>
          <w:lang w:val="en-US"/>
        </w:rPr>
        <w:t xml:space="preserve">were significantly associated with </w:t>
      </w:r>
      <w:r w:rsidR="003C46FD">
        <w:rPr>
          <w:rStyle w:val="Diskretbetoning"/>
          <w:i w:val="0"/>
          <w:iCs w:val="0"/>
          <w:sz w:val="22"/>
          <w:szCs w:val="22"/>
          <w:lang w:val="en-US"/>
        </w:rPr>
        <w:t xml:space="preserve">increased odds of </w:t>
      </w:r>
      <w:r w:rsidRPr="0011619D">
        <w:rPr>
          <w:rStyle w:val="Diskretbetoning"/>
          <w:i w:val="0"/>
          <w:iCs w:val="0"/>
          <w:sz w:val="22"/>
          <w:szCs w:val="22"/>
          <w:lang w:val="en-US"/>
        </w:rPr>
        <w:t>OFI.</w:t>
      </w:r>
      <w:r w:rsidRPr="0011619D">
        <w:rPr>
          <w:rStyle w:val="Diskretbetoning"/>
          <w:iCs w:val="0"/>
          <w:sz w:val="22"/>
          <w:szCs w:val="22"/>
          <w:lang w:val="en-US"/>
        </w:rPr>
        <w:t xml:space="preserve"> Conclusion</w:t>
      </w:r>
      <w:r w:rsidRPr="0011619D">
        <w:rPr>
          <w:rStyle w:val="Diskretbetoning"/>
          <w:i w:val="0"/>
          <w:sz w:val="22"/>
          <w:szCs w:val="22"/>
          <w:lang w:val="en-US"/>
        </w:rPr>
        <w:t xml:space="preserve">: </w:t>
      </w:r>
      <w:r w:rsidRPr="0011619D">
        <w:rPr>
          <w:rStyle w:val="Diskretbetoning"/>
          <w:i w:val="0"/>
          <w:iCs w:val="0"/>
          <w:sz w:val="22"/>
          <w:szCs w:val="22"/>
          <w:lang w:val="en-US"/>
        </w:rPr>
        <w:t xml:space="preserve">Several patient and process factors were found to be associated with OFI, indicating that patients with </w:t>
      </w:r>
      <w:r w:rsidR="003C46FD">
        <w:rPr>
          <w:rStyle w:val="Diskretbetoning"/>
          <w:i w:val="0"/>
          <w:iCs w:val="0"/>
          <w:sz w:val="22"/>
          <w:szCs w:val="22"/>
          <w:lang w:val="en-US"/>
        </w:rPr>
        <w:t>more</w:t>
      </w:r>
      <w:r w:rsidRPr="0011619D">
        <w:rPr>
          <w:rStyle w:val="Diskretbetoning"/>
          <w:i w:val="0"/>
          <w:iCs w:val="0"/>
          <w:sz w:val="22"/>
          <w:szCs w:val="22"/>
          <w:lang w:val="en-US"/>
        </w:rPr>
        <w:t xml:space="preserve"> days spent in the ICU</w:t>
      </w:r>
      <w:r w:rsidR="009E4C7F">
        <w:rPr>
          <w:rStyle w:val="Diskretbetoning"/>
          <w:i w:val="0"/>
          <w:iCs w:val="0"/>
          <w:sz w:val="22"/>
          <w:szCs w:val="22"/>
          <w:lang w:val="en-US"/>
        </w:rPr>
        <w:t xml:space="preserve">, </w:t>
      </w:r>
      <w:r w:rsidRPr="0011619D">
        <w:rPr>
          <w:rStyle w:val="Diskretbetoning"/>
          <w:i w:val="0"/>
          <w:iCs w:val="0"/>
          <w:sz w:val="22"/>
          <w:szCs w:val="22"/>
          <w:lang w:val="en-US"/>
        </w:rPr>
        <w:t>patients with higher RTS</w:t>
      </w:r>
      <w:r w:rsidR="00493A33">
        <w:rPr>
          <w:rStyle w:val="Diskretbetoning"/>
          <w:i w:val="0"/>
          <w:iCs w:val="0"/>
          <w:sz w:val="22"/>
          <w:szCs w:val="22"/>
          <w:lang w:val="en-US"/>
        </w:rPr>
        <w:t xml:space="preserve"> </w:t>
      </w:r>
      <w:r w:rsidRPr="0011619D">
        <w:rPr>
          <w:rStyle w:val="Diskretbetoning"/>
          <w:i w:val="0"/>
          <w:iCs w:val="0"/>
          <w:sz w:val="22"/>
          <w:szCs w:val="22"/>
          <w:lang w:val="en-US"/>
        </w:rPr>
        <w:t>scores</w:t>
      </w:r>
      <w:r w:rsidR="009E4C7F">
        <w:rPr>
          <w:rStyle w:val="Diskretbetoning"/>
          <w:i w:val="0"/>
          <w:iCs w:val="0"/>
          <w:sz w:val="22"/>
          <w:szCs w:val="22"/>
          <w:lang w:val="en-US"/>
        </w:rPr>
        <w:t>,</w:t>
      </w:r>
      <w:r w:rsidRPr="0011619D">
        <w:rPr>
          <w:rStyle w:val="Diskretbetoning"/>
          <w:i w:val="0"/>
          <w:iCs w:val="0"/>
          <w:sz w:val="22"/>
          <w:szCs w:val="22"/>
          <w:lang w:val="en-US"/>
        </w:rPr>
        <w:t xml:space="preserve"> </w:t>
      </w:r>
      <w:r w:rsidR="009E4C7F">
        <w:rPr>
          <w:rStyle w:val="Diskretbetoning"/>
          <w:i w:val="0"/>
          <w:iCs w:val="0"/>
          <w:sz w:val="22"/>
          <w:szCs w:val="22"/>
          <w:lang w:val="en-US"/>
        </w:rPr>
        <w:t xml:space="preserve">and patients who were alive 30 days after hospitalization </w:t>
      </w:r>
      <w:r w:rsidR="00BA1249">
        <w:rPr>
          <w:rStyle w:val="Diskretbetoning"/>
          <w:i w:val="0"/>
          <w:iCs w:val="0"/>
          <w:sz w:val="22"/>
          <w:szCs w:val="22"/>
          <w:lang w:val="en-US"/>
        </w:rPr>
        <w:t>had</w:t>
      </w:r>
      <w:r w:rsidRPr="0011619D">
        <w:rPr>
          <w:rStyle w:val="Diskretbetoning"/>
          <w:i w:val="0"/>
          <w:iCs w:val="0"/>
          <w:sz w:val="22"/>
          <w:szCs w:val="22"/>
          <w:lang w:val="en-US"/>
        </w:rPr>
        <w:t xml:space="preserve"> higher odds of OFI.</w:t>
      </w:r>
    </w:p>
    <w:p w14:paraId="104E9D78" w14:textId="77777777" w:rsidR="00BD4FE6" w:rsidRDefault="00BD4FE6" w:rsidP="00DD57A5">
      <w:pPr>
        <w:spacing w:after="240"/>
        <w:rPr>
          <w:lang w:val="en-US"/>
        </w:rPr>
      </w:pPr>
    </w:p>
    <w:p w14:paraId="7667343D" w14:textId="77777777" w:rsidR="00325EEF" w:rsidRDefault="00325EEF" w:rsidP="00965DFF">
      <w:pPr>
        <w:spacing w:after="240" w:line="360" w:lineRule="auto"/>
        <w:rPr>
          <w:lang w:val="en-US"/>
        </w:rPr>
      </w:pPr>
    </w:p>
    <w:p w14:paraId="2D2C4917" w14:textId="77777777" w:rsidR="00325EEF" w:rsidRDefault="00325EEF" w:rsidP="00965DFF">
      <w:pPr>
        <w:spacing w:after="240" w:line="360" w:lineRule="auto"/>
        <w:rPr>
          <w:lang w:val="en-US"/>
        </w:rPr>
      </w:pPr>
    </w:p>
    <w:p w14:paraId="7865E5B3" w14:textId="77777777" w:rsidR="00325EEF" w:rsidRDefault="00325EEF" w:rsidP="00965DFF">
      <w:pPr>
        <w:spacing w:after="240" w:line="360" w:lineRule="auto"/>
        <w:rPr>
          <w:lang w:val="en-US"/>
        </w:rPr>
      </w:pPr>
    </w:p>
    <w:p w14:paraId="41150BB2" w14:textId="77777777" w:rsidR="00325EEF" w:rsidRDefault="00325EEF" w:rsidP="00965DFF">
      <w:pPr>
        <w:spacing w:after="240" w:line="360" w:lineRule="auto"/>
        <w:rPr>
          <w:lang w:val="en-US"/>
        </w:rPr>
      </w:pPr>
    </w:p>
    <w:p w14:paraId="462FFDAD" w14:textId="77777777" w:rsidR="0011619D" w:rsidRDefault="0011619D" w:rsidP="00965DFF">
      <w:pPr>
        <w:spacing w:after="240" w:line="360" w:lineRule="auto"/>
        <w:rPr>
          <w:lang w:val="en-US"/>
        </w:rPr>
      </w:pPr>
    </w:p>
    <w:p w14:paraId="538937EF" w14:textId="77777777" w:rsidR="0011619D" w:rsidRPr="00787E07" w:rsidRDefault="0011619D" w:rsidP="00965DFF">
      <w:pPr>
        <w:spacing w:after="240" w:line="360" w:lineRule="auto"/>
        <w:rPr>
          <w:lang w:val="en-US"/>
        </w:rPr>
      </w:pPr>
    </w:p>
    <w:p w14:paraId="3453E8BB" w14:textId="5D721B67" w:rsidR="00ED3F35" w:rsidRPr="00BD4FE6" w:rsidRDefault="008225F7" w:rsidP="00965DFF">
      <w:pPr>
        <w:pStyle w:val="Rubrik1"/>
        <w:rPr>
          <w:lang w:val="en-US"/>
        </w:rPr>
      </w:pPr>
      <w:r w:rsidRPr="00BD4FE6">
        <w:rPr>
          <w:lang w:val="en-US"/>
        </w:rPr>
        <w:lastRenderedPageBreak/>
        <w:t>Abbreviations</w:t>
      </w:r>
    </w:p>
    <w:p w14:paraId="6C444215" w14:textId="77777777" w:rsidR="00CD6BF7" w:rsidRPr="00CD6BF7" w:rsidRDefault="00CD6BF7" w:rsidP="00965DFF">
      <w:pPr>
        <w:pStyle w:val="Brdtext"/>
        <w:spacing w:line="360" w:lineRule="auto"/>
        <w:rPr>
          <w:lang w:val="en-US"/>
        </w:rPr>
      </w:pPr>
      <w:r w:rsidRPr="00CD6BF7">
        <w:rPr>
          <w:lang w:val="en-US"/>
        </w:rPr>
        <w:t>ASA score = American Society of Anesthesiologists score</w:t>
      </w:r>
    </w:p>
    <w:p w14:paraId="11A81F16" w14:textId="77777777" w:rsidR="00CD6BF7" w:rsidRPr="00CD6BF7" w:rsidRDefault="00CD6BF7" w:rsidP="00965DFF">
      <w:pPr>
        <w:pStyle w:val="Brdtext"/>
        <w:spacing w:line="360" w:lineRule="auto"/>
        <w:rPr>
          <w:lang w:val="en-US"/>
        </w:rPr>
      </w:pPr>
      <w:r w:rsidRPr="00CD6BF7">
        <w:rPr>
          <w:lang w:val="en-US"/>
        </w:rPr>
        <w:t>CT = computed tomography</w:t>
      </w:r>
    </w:p>
    <w:p w14:paraId="79BD416A" w14:textId="77777777" w:rsidR="00CD6BF7" w:rsidRPr="00CD6BF7" w:rsidRDefault="00CD6BF7" w:rsidP="00965DFF">
      <w:pPr>
        <w:pStyle w:val="Brdtext"/>
        <w:spacing w:line="360" w:lineRule="auto"/>
        <w:rPr>
          <w:lang w:val="en-US"/>
        </w:rPr>
      </w:pPr>
      <w:r w:rsidRPr="00CD6BF7">
        <w:rPr>
          <w:lang w:val="en-US"/>
        </w:rPr>
        <w:t>GCS = Glasgow Coma Scale</w:t>
      </w:r>
    </w:p>
    <w:p w14:paraId="0D2E8AA0" w14:textId="77777777" w:rsidR="00CD6BF7" w:rsidRPr="00CD6BF7" w:rsidRDefault="00CD6BF7" w:rsidP="00965DFF">
      <w:pPr>
        <w:pStyle w:val="Brdtext"/>
        <w:spacing w:line="360" w:lineRule="auto"/>
        <w:rPr>
          <w:lang w:val="en-US"/>
        </w:rPr>
      </w:pPr>
      <w:r w:rsidRPr="00CD6BF7">
        <w:rPr>
          <w:lang w:val="en-US"/>
        </w:rPr>
        <w:t>ISS = Injury Severity Score</w:t>
      </w:r>
    </w:p>
    <w:p w14:paraId="17CCF360" w14:textId="77777777" w:rsidR="00CD6BF7" w:rsidRPr="00CD6BF7" w:rsidRDefault="00CD6BF7" w:rsidP="00965DFF">
      <w:pPr>
        <w:pStyle w:val="Brdtext"/>
        <w:spacing w:line="360" w:lineRule="auto"/>
        <w:rPr>
          <w:lang w:val="en-US"/>
        </w:rPr>
      </w:pPr>
      <w:r w:rsidRPr="00CD6BF7">
        <w:rPr>
          <w:lang w:val="en-US"/>
        </w:rPr>
        <w:t>OFI = Opportunity For Improvement</w:t>
      </w:r>
    </w:p>
    <w:p w14:paraId="2CA15F4D" w14:textId="77777777" w:rsidR="00CD6BF7" w:rsidRPr="00CD6BF7" w:rsidRDefault="00CD6BF7" w:rsidP="00965DFF">
      <w:pPr>
        <w:pStyle w:val="Brdtext"/>
        <w:spacing w:line="360" w:lineRule="auto"/>
        <w:rPr>
          <w:lang w:val="en-US"/>
        </w:rPr>
      </w:pPr>
      <w:r w:rsidRPr="00CD6BF7">
        <w:rPr>
          <w:lang w:val="en-US"/>
        </w:rPr>
        <w:t>RR = respiratory rate</w:t>
      </w:r>
    </w:p>
    <w:p w14:paraId="45D1D401" w14:textId="77777777" w:rsidR="00CD6BF7" w:rsidRPr="00CD6BF7" w:rsidRDefault="00CD6BF7" w:rsidP="00965DFF">
      <w:pPr>
        <w:pStyle w:val="Brdtext"/>
        <w:spacing w:line="360" w:lineRule="auto"/>
        <w:rPr>
          <w:lang w:val="en-US"/>
        </w:rPr>
      </w:pPr>
      <w:r w:rsidRPr="00CD6BF7">
        <w:rPr>
          <w:lang w:val="en-US"/>
        </w:rPr>
        <w:t>RTS = Revised Trauma Score</w:t>
      </w:r>
    </w:p>
    <w:p w14:paraId="1DBF0BB3" w14:textId="77777777" w:rsidR="00CD6BF7" w:rsidRDefault="00CD6BF7" w:rsidP="00965DFF">
      <w:pPr>
        <w:pStyle w:val="Brdtext"/>
        <w:spacing w:line="360" w:lineRule="auto"/>
        <w:rPr>
          <w:lang w:val="en-US"/>
        </w:rPr>
      </w:pPr>
      <w:r w:rsidRPr="00CD6BF7">
        <w:rPr>
          <w:lang w:val="en-US"/>
        </w:rPr>
        <w:t>SBP = systolic blood pressure</w:t>
      </w:r>
    </w:p>
    <w:p w14:paraId="2BD465B1" w14:textId="6AFB77EA" w:rsidR="00BA1249" w:rsidRDefault="00BA1249" w:rsidP="00965DFF">
      <w:pPr>
        <w:pStyle w:val="Brdtext"/>
        <w:spacing w:line="360" w:lineRule="auto"/>
        <w:rPr>
          <w:lang w:val="en-US"/>
        </w:rPr>
      </w:pPr>
      <w:r>
        <w:rPr>
          <w:lang w:val="en-US"/>
        </w:rPr>
        <w:t>SweTrau = Swedish Trauma Registry</w:t>
      </w:r>
    </w:p>
    <w:p w14:paraId="14828F17" w14:textId="79209B75" w:rsidR="00BA1249" w:rsidRPr="00CD6BF7" w:rsidRDefault="00BA1249" w:rsidP="00965DFF">
      <w:pPr>
        <w:pStyle w:val="Brdtext"/>
        <w:spacing w:line="360" w:lineRule="auto"/>
        <w:rPr>
          <w:lang w:val="en-US"/>
        </w:rPr>
      </w:pPr>
      <w:r>
        <w:rPr>
          <w:lang w:val="en-US"/>
        </w:rPr>
        <w:t>TQIP = Trauma Quality Improvement Programs</w:t>
      </w:r>
    </w:p>
    <w:p w14:paraId="3A9B28C0" w14:textId="77777777" w:rsidR="00BA1249" w:rsidRDefault="00BA1249" w:rsidP="00965DFF">
      <w:pPr>
        <w:pStyle w:val="Brdtext"/>
        <w:spacing w:line="360" w:lineRule="auto"/>
        <w:rPr>
          <w:lang w:val="en-US"/>
        </w:rPr>
      </w:pPr>
    </w:p>
    <w:p w14:paraId="11BBAF94" w14:textId="628A340B" w:rsidR="00BA1249" w:rsidRPr="00BD4FE6" w:rsidRDefault="00BA1249" w:rsidP="00965DFF">
      <w:pPr>
        <w:pStyle w:val="Brdtext"/>
        <w:spacing w:line="360" w:lineRule="auto"/>
        <w:rPr>
          <w:lang w:val="en-US"/>
        </w:rPr>
        <w:sectPr w:rsidR="00BA1249" w:rsidRPr="00BD4FE6" w:rsidSect="00512D5E">
          <w:pgSz w:w="11907" w:h="16840" w:code="9"/>
          <w:pgMar w:top="1417" w:right="1417" w:bottom="1417" w:left="1417" w:header="709" w:footer="709" w:gutter="0"/>
          <w:pgNumType w:start="0"/>
          <w:cols w:space="708"/>
          <w:titlePg/>
          <w:docGrid w:linePitch="360"/>
        </w:sectPr>
      </w:pPr>
    </w:p>
    <w:p w14:paraId="5A8CBA16" w14:textId="77777777" w:rsidR="00CD6BF7" w:rsidRPr="00C93328" w:rsidRDefault="00CD6BF7" w:rsidP="00965DFF">
      <w:pPr>
        <w:pStyle w:val="Rubrik1"/>
        <w:rPr>
          <w:lang w:val="en-US"/>
        </w:rPr>
      </w:pPr>
      <w:bookmarkStart w:id="1" w:name="introduction"/>
      <w:r w:rsidRPr="00C93328">
        <w:rPr>
          <w:lang w:val="en-US"/>
        </w:rPr>
        <w:lastRenderedPageBreak/>
        <w:t>Introduction</w:t>
      </w:r>
    </w:p>
    <w:p w14:paraId="1008C300" w14:textId="39F5185E" w:rsidR="00953E41" w:rsidRPr="00C93328" w:rsidRDefault="00953E41" w:rsidP="00965DFF">
      <w:pPr>
        <w:pStyle w:val="FirstParagraph"/>
        <w:spacing w:line="360" w:lineRule="auto"/>
      </w:pPr>
      <w:r w:rsidRPr="00C93328">
        <w:t xml:space="preserve">Trauma — the clinical entity of injury and the body’s associated response — is a leading cause of mortality and morbidity worldwide. According to </w:t>
      </w:r>
      <w:r w:rsidR="00E919C5">
        <w:t xml:space="preserve">numbers from the </w:t>
      </w:r>
      <w:r w:rsidR="00E919C5" w:rsidRPr="003C7798">
        <w:t xml:space="preserve">Global Burden of Disease </w:t>
      </w:r>
      <w:r w:rsidR="00493A33">
        <w:t>S</w:t>
      </w:r>
      <w:r w:rsidR="00E919C5" w:rsidRPr="003C7798">
        <w:t>tudy 2019</w:t>
      </w:r>
      <w:r w:rsidRPr="00C93328">
        <w:t xml:space="preserve">, injury-related deaths constitute </w:t>
      </w:r>
      <w:r w:rsidR="00E919C5">
        <w:t>7.6%</w:t>
      </w:r>
      <w:r w:rsidRPr="00C93328">
        <w:t xml:space="preserve"> of all deaths and take the lives of 4,</w:t>
      </w:r>
      <w:r w:rsidR="00E919C5">
        <w:t>3</w:t>
      </w:r>
      <w:r w:rsidRPr="00C93328">
        <w:t xml:space="preserve"> million people yearly worldwide - more than HIV/AIDS, malaria, maternal mortality, and tuberculosis combined. The top three out of five causes of death in people aged 5-29 are injury-related: road traffic injuries, homicide, and suicide. Each year, tens of millions of people suffer non-fatal injuries leading to treatment at hospitals in emergency departments and acute care visits</w:t>
      </w:r>
      <w:r w:rsidR="003C7798">
        <w:t xml:space="preserve"> (4)</w:t>
      </w:r>
      <w:r w:rsidRPr="00C93328">
        <w:t xml:space="preserve">. These injuries often lead to temporary or permanent disability and the need for medical and mental rehabilitation. Disability-adjusted life-years (DALYs) </w:t>
      </w:r>
      <w:r w:rsidR="00C44BAC">
        <w:t>is</w:t>
      </w:r>
      <w:r w:rsidRPr="00C93328">
        <w:t xml:space="preserve"> a way to measure post-discharge quality of life. Trauma accounts for one-tenth of DALYs, most of the burden in low- and middle-income countries (2). Trauma costs approximately 3% of gross domestic product yearly globally, as it mostly affects the working population (3). Trauma exposure at a young age increases the risk for mental illness and suicide leading to increased risk of an unhealthy lifestyle associated with smoking, alcohol and substance abuse, chronic disease, and cancer as well as societal problems such as crime, poverty, and violence. The burden of disease from injuries varies depending on certain conditions: socioeconomic factors, </w:t>
      </w:r>
      <w:r w:rsidR="002F41BC">
        <w:t>sex</w:t>
      </w:r>
      <w:r w:rsidRPr="00C93328">
        <w:t xml:space="preserve">, age, and country. Men suffer from injuries more often than women. Across all age groups worldwide, the top three leading causes of injury among </w:t>
      </w:r>
      <w:r w:rsidR="00493A33">
        <w:t xml:space="preserve">the </w:t>
      </w:r>
      <w:r w:rsidRPr="00C93328">
        <w:t>male</w:t>
      </w:r>
      <w:r w:rsidR="00B85E56">
        <w:t xml:space="preserve"> sex</w:t>
      </w:r>
      <w:r w:rsidRPr="00C93328">
        <w:t xml:space="preserve"> are road traffic injuries, homicide, and suicide; whereas the top three leading causes of injury among </w:t>
      </w:r>
      <w:r w:rsidR="00493A33">
        <w:t xml:space="preserve">the </w:t>
      </w:r>
      <w:r w:rsidR="00B85E56">
        <w:t>female sex</w:t>
      </w:r>
      <w:r w:rsidRPr="00C93328">
        <w:t xml:space="preserve"> are road traffic injuries, falls</w:t>
      </w:r>
      <w:r w:rsidR="00493A33">
        <w:t>,</w:t>
      </w:r>
      <w:r w:rsidRPr="00C93328">
        <w:t xml:space="preserve"> and suicide (5).</w:t>
      </w:r>
    </w:p>
    <w:p w14:paraId="3B2D9F3B" w14:textId="6D9A8454" w:rsidR="00953E41" w:rsidRPr="00C93328" w:rsidRDefault="00953E41" w:rsidP="00965DFF">
      <w:pPr>
        <w:pStyle w:val="Brdtext"/>
        <w:spacing w:line="360" w:lineRule="auto"/>
        <w:rPr>
          <w:lang w:val="en-US"/>
        </w:rPr>
      </w:pPr>
      <w:r w:rsidRPr="00C93328">
        <w:rPr>
          <w:lang w:val="en-US"/>
        </w:rPr>
        <w:t>In Sweden, the ongoing advancement of quality improvement systems places significant emphasis on addressing trauma. A cornerstone of this effort is the Swedish Trauma Registry (SweTrau), to which numerous hospitals across the country report data on trauma patients. SweTrau serves as a vital resource for continued research on trauma patients contributing to efforts to optimiz</w:t>
      </w:r>
      <w:r w:rsidR="007E0188" w:rsidRPr="00C93328">
        <w:rPr>
          <w:lang w:val="en-US"/>
        </w:rPr>
        <w:t>e</w:t>
      </w:r>
      <w:r w:rsidRPr="00C93328">
        <w:rPr>
          <w:lang w:val="en-US"/>
        </w:rPr>
        <w:t xml:space="preserve"> trauma care nationwide. </w:t>
      </w:r>
      <w:r w:rsidR="00012692">
        <w:rPr>
          <w:lang w:val="en-US"/>
        </w:rPr>
        <w:t>According to SweTrau, t</w:t>
      </w:r>
      <w:r w:rsidR="00942B72" w:rsidRPr="00C93328">
        <w:rPr>
          <w:lang w:val="en-US"/>
        </w:rPr>
        <w:t>rauma is one of the leading causes of death among the working population in Sweden</w:t>
      </w:r>
      <w:r w:rsidR="00906BFD">
        <w:rPr>
          <w:lang w:val="en-US"/>
        </w:rPr>
        <w:t xml:space="preserve">. </w:t>
      </w:r>
      <w:r w:rsidR="00942B72" w:rsidRPr="00C93328">
        <w:rPr>
          <w:lang w:val="en-US"/>
        </w:rPr>
        <w:t xml:space="preserve">Many patients survive but with severe sequelae. </w:t>
      </w:r>
      <w:r w:rsidRPr="00C93328">
        <w:rPr>
          <w:lang w:val="en-US"/>
        </w:rPr>
        <w:t xml:space="preserve">The leading causes of trauma </w:t>
      </w:r>
      <w:r w:rsidR="00012692">
        <w:rPr>
          <w:lang w:val="en-US"/>
        </w:rPr>
        <w:t xml:space="preserve">in Sweden </w:t>
      </w:r>
      <w:r w:rsidRPr="00C93328">
        <w:rPr>
          <w:lang w:val="en-US"/>
        </w:rPr>
        <w:t>include road traffic injuries, falls, weapons</w:t>
      </w:r>
      <w:r w:rsidR="00394BCE">
        <w:rPr>
          <w:lang w:val="en-US"/>
        </w:rPr>
        <w:t>,</w:t>
      </w:r>
      <w:r w:rsidRPr="00C93328">
        <w:rPr>
          <w:lang w:val="en-US"/>
        </w:rPr>
        <w:t xml:space="preserve"> stabs</w:t>
      </w:r>
      <w:r w:rsidR="00493A33">
        <w:rPr>
          <w:lang w:val="en-US"/>
        </w:rPr>
        <w:t>,</w:t>
      </w:r>
      <w:r w:rsidRPr="00C93328">
        <w:rPr>
          <w:lang w:val="en-US"/>
        </w:rPr>
        <w:t xml:space="preserve"> and blows.</w:t>
      </w:r>
      <w:r w:rsidR="00E43A9B">
        <w:rPr>
          <w:lang w:val="en-US"/>
        </w:rPr>
        <w:t xml:space="preserve"> </w:t>
      </w:r>
      <w:r w:rsidR="00D21329">
        <w:rPr>
          <w:lang w:val="en-US"/>
        </w:rPr>
        <w:t>In the university hospitals of Sweden – a</w:t>
      </w:r>
      <w:r w:rsidR="00E43A9B">
        <w:rPr>
          <w:lang w:val="en-US"/>
        </w:rPr>
        <w:t>mong</w:t>
      </w:r>
      <w:r w:rsidR="00E43A9B" w:rsidRPr="00C93328">
        <w:rPr>
          <w:lang w:val="en-US"/>
        </w:rPr>
        <w:t xml:space="preserve"> patients with severe trauma, 17% were deceased, 20% suffered severe disability, 49% suffered moderate disability and 14% recover</w:t>
      </w:r>
      <w:r w:rsidR="00C44BAC">
        <w:rPr>
          <w:lang w:val="en-US"/>
        </w:rPr>
        <w:t>ed well</w:t>
      </w:r>
      <w:r w:rsidR="00E43A9B" w:rsidRPr="00C93328">
        <w:rPr>
          <w:lang w:val="en-US"/>
        </w:rPr>
        <w:t xml:space="preserve"> (</w:t>
      </w:r>
      <w:r w:rsidR="00E43A9B">
        <w:rPr>
          <w:lang w:val="en-US"/>
        </w:rPr>
        <w:t>6</w:t>
      </w:r>
      <w:r w:rsidR="00E43A9B" w:rsidRPr="00C93328">
        <w:rPr>
          <w:lang w:val="en-US"/>
        </w:rPr>
        <w:t>).</w:t>
      </w:r>
    </w:p>
    <w:p w14:paraId="6042782B" w14:textId="5045EE8E" w:rsidR="00953E41" w:rsidRPr="00C93328" w:rsidRDefault="00ED6E08" w:rsidP="00965DFF">
      <w:pPr>
        <w:pStyle w:val="Brdtext"/>
        <w:spacing w:line="360" w:lineRule="auto"/>
        <w:rPr>
          <w:lang w:val="en-US"/>
        </w:rPr>
      </w:pPr>
      <w:r>
        <w:rPr>
          <w:lang w:val="en-US"/>
        </w:rPr>
        <w:lastRenderedPageBreak/>
        <w:t>P</w:t>
      </w:r>
      <w:r w:rsidRPr="00C93328">
        <w:rPr>
          <w:lang w:val="en-US"/>
        </w:rPr>
        <w:t>reventability in studies is often defined as an event that would not have occurred had the patient received ordinary standards of care</w:t>
      </w:r>
      <w:r>
        <w:rPr>
          <w:lang w:val="en-US"/>
        </w:rPr>
        <w:t xml:space="preserve">, such as </w:t>
      </w:r>
      <w:r w:rsidR="00D20781">
        <w:rPr>
          <w:lang w:val="en-US"/>
        </w:rPr>
        <w:t xml:space="preserve">timely and accurate management of </w:t>
      </w:r>
      <w:r>
        <w:rPr>
          <w:lang w:val="en-US"/>
        </w:rPr>
        <w:t xml:space="preserve">hypoxemia and hemorrhage during early </w:t>
      </w:r>
      <w:r w:rsidR="00D20781">
        <w:rPr>
          <w:lang w:val="en-US"/>
        </w:rPr>
        <w:t xml:space="preserve">patient </w:t>
      </w:r>
      <w:r>
        <w:rPr>
          <w:lang w:val="en-US"/>
        </w:rPr>
        <w:t xml:space="preserve">management </w:t>
      </w:r>
      <w:r w:rsidRPr="00C93328">
        <w:rPr>
          <w:lang w:val="en-US"/>
        </w:rPr>
        <w:t>(10</w:t>
      </w:r>
      <w:r>
        <w:rPr>
          <w:lang w:val="en-US"/>
        </w:rPr>
        <w:t>).</w:t>
      </w:r>
      <w:r>
        <w:rPr>
          <w:lang w:val="en-US"/>
        </w:rPr>
        <w:t xml:space="preserve"> </w:t>
      </w:r>
      <w:r w:rsidR="00D20781">
        <w:rPr>
          <w:lang w:val="en-US"/>
        </w:rPr>
        <w:t>The term “</w:t>
      </w:r>
      <w:r w:rsidR="00953E41" w:rsidRPr="00C93328">
        <w:rPr>
          <w:lang w:val="en-US"/>
        </w:rPr>
        <w:t>Opportunities for improvement</w:t>
      </w:r>
      <w:r w:rsidR="00D20781">
        <w:rPr>
          <w:lang w:val="en-US"/>
        </w:rPr>
        <w:t>”</w:t>
      </w:r>
      <w:r w:rsidR="00953E41" w:rsidRPr="00C93328">
        <w:rPr>
          <w:lang w:val="en-US"/>
        </w:rPr>
        <w:t xml:space="preserve"> (OFI) is a term used by </w:t>
      </w:r>
      <w:r w:rsidR="00C44BAC">
        <w:rPr>
          <w:lang w:val="en-US"/>
        </w:rPr>
        <w:t xml:space="preserve">the </w:t>
      </w:r>
      <w:r w:rsidR="00953E41" w:rsidRPr="00C93328">
        <w:rPr>
          <w:lang w:val="en-US"/>
        </w:rPr>
        <w:t>W</w:t>
      </w:r>
      <w:r w:rsidR="00C44BAC">
        <w:rPr>
          <w:lang w:val="en-US"/>
        </w:rPr>
        <w:t xml:space="preserve">orld </w:t>
      </w:r>
      <w:r w:rsidR="00953E41" w:rsidRPr="00C93328">
        <w:rPr>
          <w:lang w:val="en-US"/>
        </w:rPr>
        <w:t>H</w:t>
      </w:r>
      <w:r w:rsidR="00C44BAC">
        <w:rPr>
          <w:lang w:val="en-US"/>
        </w:rPr>
        <w:t xml:space="preserve">ealth </w:t>
      </w:r>
      <w:r w:rsidR="00953E41" w:rsidRPr="00C93328">
        <w:rPr>
          <w:lang w:val="en-US"/>
        </w:rPr>
        <w:t>O</w:t>
      </w:r>
      <w:r w:rsidR="00C44BAC">
        <w:rPr>
          <w:lang w:val="en-US"/>
        </w:rPr>
        <w:t>rganization (WHO)</w:t>
      </w:r>
      <w:r w:rsidR="00953E41" w:rsidRPr="00C93328">
        <w:rPr>
          <w:lang w:val="en-US"/>
        </w:rPr>
        <w:t xml:space="preserve"> in their quality improvement guidelines</w:t>
      </w:r>
      <w:r w:rsidR="00D20781">
        <w:rPr>
          <w:lang w:val="en-US"/>
        </w:rPr>
        <w:t>, refers to</w:t>
      </w:r>
      <w:r w:rsidR="005637D6">
        <w:rPr>
          <w:lang w:val="en-US"/>
        </w:rPr>
        <w:t xml:space="preserve"> preventable errors in care that have a direct adverse effect on patient outcomes or deviat</w:t>
      </w:r>
      <w:r w:rsidR="00D20781">
        <w:rPr>
          <w:lang w:val="en-US"/>
        </w:rPr>
        <w:t>e</w:t>
      </w:r>
      <w:r w:rsidR="005637D6">
        <w:rPr>
          <w:lang w:val="en-US"/>
        </w:rPr>
        <w:t xml:space="preserve"> from safe clinical practice. </w:t>
      </w:r>
      <w:r w:rsidR="00953E41" w:rsidRPr="00C93328">
        <w:rPr>
          <w:lang w:val="en-US"/>
        </w:rPr>
        <w:t xml:space="preserve">Quality improvement requires a feedback loop where patterns of the care of patients are </w:t>
      </w:r>
      <w:r w:rsidR="0088359C" w:rsidRPr="00C93328">
        <w:rPr>
          <w:lang w:val="en-US"/>
        </w:rPr>
        <w:t>analyzed</w:t>
      </w:r>
      <w:r w:rsidR="00953E41" w:rsidRPr="00C93328">
        <w:rPr>
          <w:lang w:val="en-US"/>
        </w:rPr>
        <w:t xml:space="preserve"> consistently in an objective way</w:t>
      </w:r>
      <w:r w:rsidR="005637D6">
        <w:rPr>
          <w:lang w:val="en-US"/>
        </w:rPr>
        <w:t>.</w:t>
      </w:r>
      <w:r w:rsidR="00953E41" w:rsidRPr="00C93328">
        <w:rPr>
          <w:lang w:val="en-US"/>
        </w:rPr>
        <w:t xml:space="preserve"> </w:t>
      </w:r>
      <w:r w:rsidR="00D20781">
        <w:rPr>
          <w:lang w:val="en-US"/>
        </w:rPr>
        <w:t>Utilizing</w:t>
      </w:r>
      <w:r w:rsidR="005637D6">
        <w:rPr>
          <w:lang w:val="en-US"/>
        </w:rPr>
        <w:t xml:space="preserve"> </w:t>
      </w:r>
      <w:r w:rsidR="00953E41" w:rsidRPr="00C93328">
        <w:rPr>
          <w:lang w:val="en-US"/>
        </w:rPr>
        <w:t xml:space="preserve">OFIs </w:t>
      </w:r>
      <w:r w:rsidR="00D20781">
        <w:rPr>
          <w:lang w:val="en-US"/>
        </w:rPr>
        <w:t>serves as a means of identifying</w:t>
      </w:r>
      <w:r w:rsidR="00953E41" w:rsidRPr="00C93328">
        <w:rPr>
          <w:lang w:val="en-US"/>
        </w:rPr>
        <w:t xml:space="preserve"> </w:t>
      </w:r>
      <w:r w:rsidR="005637D6">
        <w:rPr>
          <w:lang w:val="en-US"/>
        </w:rPr>
        <w:t xml:space="preserve">areas of </w:t>
      </w:r>
      <w:r w:rsidR="005637D6" w:rsidRPr="00C93328">
        <w:rPr>
          <w:lang w:val="en-US"/>
        </w:rPr>
        <w:t>improv</w:t>
      </w:r>
      <w:r w:rsidR="005637D6">
        <w:rPr>
          <w:lang w:val="en-US"/>
        </w:rPr>
        <w:t>e</w:t>
      </w:r>
      <w:r w:rsidR="005637D6" w:rsidRPr="00C93328">
        <w:rPr>
          <w:lang w:val="en-US"/>
        </w:rPr>
        <w:t>m</w:t>
      </w:r>
      <w:r w:rsidR="005637D6">
        <w:rPr>
          <w:lang w:val="en-US"/>
        </w:rPr>
        <w:t>ent</w:t>
      </w:r>
      <w:r w:rsidR="00953E41" w:rsidRPr="00C93328">
        <w:rPr>
          <w:lang w:val="en-US"/>
        </w:rPr>
        <w:t xml:space="preserve"> </w:t>
      </w:r>
      <w:r w:rsidR="00D20781">
        <w:rPr>
          <w:lang w:val="en-US"/>
        </w:rPr>
        <w:t>and</w:t>
      </w:r>
      <w:r w:rsidR="005637D6">
        <w:rPr>
          <w:lang w:val="en-US"/>
        </w:rPr>
        <w:t xml:space="preserve"> </w:t>
      </w:r>
      <w:r>
        <w:rPr>
          <w:lang w:val="en-US"/>
        </w:rPr>
        <w:t xml:space="preserve">further </w:t>
      </w:r>
      <w:r w:rsidR="00D20781">
        <w:rPr>
          <w:lang w:val="en-US"/>
        </w:rPr>
        <w:t>elevating</w:t>
      </w:r>
      <w:r>
        <w:rPr>
          <w:lang w:val="en-US"/>
        </w:rPr>
        <w:t xml:space="preserve"> the </w:t>
      </w:r>
      <w:r w:rsidR="00953E41" w:rsidRPr="00C93328">
        <w:rPr>
          <w:lang w:val="en-US"/>
        </w:rPr>
        <w:t xml:space="preserve">quality of care (7). </w:t>
      </w:r>
    </w:p>
    <w:p w14:paraId="19BBF70F" w14:textId="7FA36F92" w:rsidR="007E0188" w:rsidRPr="00C93328" w:rsidRDefault="00953E41" w:rsidP="00965DFF">
      <w:pPr>
        <w:pStyle w:val="Brdtext"/>
        <w:spacing w:line="360" w:lineRule="auto"/>
        <w:rPr>
          <w:lang w:val="en-US"/>
        </w:rPr>
      </w:pPr>
      <w:r w:rsidRPr="00C93328">
        <w:rPr>
          <w:lang w:val="en-US"/>
        </w:rPr>
        <w:t>Albaaj et al. recently analyzed OFI in relation to different patient and process factors based on a selection of data from SweTrau including the patients admitted to the Karolinska University Hospital Solna. The study indicated that patients with moderate to severe trauma are at the highest odds of OFI (8).</w:t>
      </w:r>
      <w:r w:rsidR="007E0188" w:rsidRPr="00C93328">
        <w:rPr>
          <w:lang w:val="en-US"/>
        </w:rPr>
        <w:t xml:space="preserve"> </w:t>
      </w:r>
    </w:p>
    <w:p w14:paraId="07CC04FC" w14:textId="51AE13AE" w:rsidR="00953E41" w:rsidRPr="00C93328" w:rsidRDefault="00953E41" w:rsidP="00965DFF">
      <w:pPr>
        <w:pStyle w:val="Brdtext"/>
        <w:spacing w:line="360" w:lineRule="auto"/>
        <w:rPr>
          <w:lang w:val="en-US"/>
        </w:rPr>
      </w:pPr>
      <w:r w:rsidRPr="00C93328">
        <w:rPr>
          <w:lang w:val="en-US"/>
        </w:rPr>
        <w:t>For all injuries, quality hospital care can reduce the amount of short- and long-term disability. Therefore, improving planning, access</w:t>
      </w:r>
      <w:r w:rsidR="00493A33">
        <w:rPr>
          <w:lang w:val="en-US"/>
        </w:rPr>
        <w:t>,</w:t>
      </w:r>
      <w:r w:rsidRPr="00C93328">
        <w:rPr>
          <w:lang w:val="en-US"/>
        </w:rPr>
        <w:t xml:space="preserve"> and organization of trauma care systems </w:t>
      </w:r>
      <w:r w:rsidR="0088359C" w:rsidRPr="00C93328">
        <w:rPr>
          <w:lang w:val="en-US"/>
        </w:rPr>
        <w:t>involving</w:t>
      </w:r>
      <w:r w:rsidRPr="00C93328">
        <w:rPr>
          <w:lang w:val="en-US"/>
        </w:rPr>
        <w:t xml:space="preserve"> prevention, pre-hospital care, intra-hospital care, rehabilitation as well as research and quality improvement, all play a central role in reducing </w:t>
      </w:r>
      <w:r w:rsidR="00493A33">
        <w:rPr>
          <w:lang w:val="en-US"/>
        </w:rPr>
        <w:t xml:space="preserve">the </w:t>
      </w:r>
      <w:r w:rsidRPr="00C93328">
        <w:rPr>
          <w:lang w:val="en-US"/>
        </w:rPr>
        <w:t>overall impact after trauma (4</w:t>
      </w:r>
      <w:r w:rsidR="002E1373">
        <w:rPr>
          <w:lang w:val="en-US"/>
        </w:rPr>
        <w:t>3</w:t>
      </w:r>
      <w:r w:rsidRPr="00C93328">
        <w:rPr>
          <w:lang w:val="en-US"/>
        </w:rPr>
        <w:t>).</w:t>
      </w:r>
    </w:p>
    <w:p w14:paraId="19CFAEBD" w14:textId="77777777" w:rsidR="0088359C" w:rsidRPr="00C93328" w:rsidRDefault="0088359C" w:rsidP="00965DFF">
      <w:pPr>
        <w:pStyle w:val="Rubrik2"/>
        <w:rPr>
          <w:lang w:val="en-US"/>
        </w:rPr>
      </w:pPr>
      <w:r w:rsidRPr="00C93328">
        <w:rPr>
          <w:lang w:val="en-US"/>
        </w:rPr>
        <w:t>Trauma quality improvement programs</w:t>
      </w:r>
    </w:p>
    <w:p w14:paraId="77C3DED5" w14:textId="5F99AEFA" w:rsidR="00AD6ACD" w:rsidRPr="00AD6ACD" w:rsidRDefault="001764E2" w:rsidP="00965DFF">
      <w:pPr>
        <w:pStyle w:val="Brdtext"/>
        <w:spacing w:line="360" w:lineRule="auto"/>
        <w:rPr>
          <w:lang w:val="en-US"/>
        </w:rPr>
      </w:pPr>
      <w:r w:rsidRPr="00F4284D">
        <w:rPr>
          <w:lang w:val="en-US"/>
        </w:rPr>
        <w:t>Trauma Quality Improvement Programs (TQIP)</w:t>
      </w:r>
      <w:r w:rsidR="002A1097">
        <w:rPr>
          <w:lang w:val="en-US"/>
        </w:rPr>
        <w:t xml:space="preserve"> </w:t>
      </w:r>
      <w:r w:rsidR="00875E66">
        <w:rPr>
          <w:lang w:val="en-US"/>
        </w:rPr>
        <w:t>emerged</w:t>
      </w:r>
      <w:r w:rsidRPr="00F4284D">
        <w:rPr>
          <w:lang w:val="en-US"/>
        </w:rPr>
        <w:t xml:space="preserve"> in high-income count</w:t>
      </w:r>
      <w:r w:rsidR="00F4284D" w:rsidRPr="00F4284D">
        <w:rPr>
          <w:lang w:val="en-US"/>
        </w:rPr>
        <w:t>r</w:t>
      </w:r>
      <w:r w:rsidRPr="00F4284D">
        <w:rPr>
          <w:lang w:val="en-US"/>
        </w:rPr>
        <w:t xml:space="preserve">ies </w:t>
      </w:r>
      <w:r w:rsidR="00875E66">
        <w:rPr>
          <w:lang w:val="en-US"/>
        </w:rPr>
        <w:t xml:space="preserve">to enhance the </w:t>
      </w:r>
      <w:r w:rsidR="00C11035" w:rsidRPr="00F4284D">
        <w:rPr>
          <w:lang w:val="en-US"/>
        </w:rPr>
        <w:t xml:space="preserve">quality of </w:t>
      </w:r>
      <w:r w:rsidR="00875E66">
        <w:rPr>
          <w:lang w:val="en-US"/>
        </w:rPr>
        <w:t xml:space="preserve">in-hospital </w:t>
      </w:r>
      <w:r w:rsidR="00CC3813">
        <w:rPr>
          <w:lang w:val="en-US"/>
        </w:rPr>
        <w:t xml:space="preserve">trauma </w:t>
      </w:r>
      <w:r w:rsidRPr="00F4284D">
        <w:rPr>
          <w:lang w:val="en-US"/>
        </w:rPr>
        <w:t xml:space="preserve">care. Its implementation has contributed to significant improvements in </w:t>
      </w:r>
      <w:r w:rsidR="00493A33">
        <w:rPr>
          <w:lang w:val="en-US"/>
        </w:rPr>
        <w:t xml:space="preserve">the </w:t>
      </w:r>
      <w:r w:rsidRPr="00F4284D">
        <w:rPr>
          <w:lang w:val="en-US"/>
        </w:rPr>
        <w:t>quality of care and outcomes</w:t>
      </w:r>
      <w:r w:rsidR="0094395F">
        <w:rPr>
          <w:lang w:val="en-US"/>
        </w:rPr>
        <w:t xml:space="preserve"> (</w:t>
      </w:r>
      <w:r w:rsidR="0094395F" w:rsidRPr="0094395F">
        <w:rPr>
          <w:lang w:val="en-US"/>
        </w:rPr>
        <w:t>13</w:t>
      </w:r>
      <w:r w:rsidR="0094395F">
        <w:rPr>
          <w:lang w:val="en-US"/>
        </w:rPr>
        <w:t>)</w:t>
      </w:r>
      <w:r w:rsidRPr="00F4284D">
        <w:rPr>
          <w:lang w:val="en-US"/>
        </w:rPr>
        <w:t xml:space="preserve">. </w:t>
      </w:r>
      <w:r w:rsidR="002A1097">
        <w:rPr>
          <w:lang w:val="en-US"/>
        </w:rPr>
        <w:t xml:space="preserve">Among TQIP interventions, </w:t>
      </w:r>
      <w:r w:rsidR="003345B5">
        <w:rPr>
          <w:lang w:val="en-US"/>
        </w:rPr>
        <w:t xml:space="preserve">trauma registries along with mortality and morbidity conferences </w:t>
      </w:r>
      <w:r w:rsidR="002A1097">
        <w:rPr>
          <w:lang w:val="en-US"/>
        </w:rPr>
        <w:t xml:space="preserve">have been highlighted </w:t>
      </w:r>
      <w:r w:rsidR="003345B5">
        <w:rPr>
          <w:lang w:val="en-US"/>
        </w:rPr>
        <w:t xml:space="preserve">as key in-hospital TQIP interventions </w:t>
      </w:r>
      <w:r w:rsidR="0094395F">
        <w:rPr>
          <w:lang w:val="en-US"/>
        </w:rPr>
        <w:t>(</w:t>
      </w:r>
      <w:r w:rsidR="0094395F" w:rsidRPr="0094395F">
        <w:rPr>
          <w:lang w:val="en-US"/>
        </w:rPr>
        <w:t>14</w:t>
      </w:r>
      <w:r w:rsidR="0094395F">
        <w:rPr>
          <w:lang w:val="en-US"/>
        </w:rPr>
        <w:t>)</w:t>
      </w:r>
      <w:r w:rsidR="003345B5">
        <w:rPr>
          <w:lang w:val="en-US"/>
        </w:rPr>
        <w:t xml:space="preserve">.  In addition to these, audit filters </w:t>
      </w:r>
      <w:proofErr w:type="gramStart"/>
      <w:r w:rsidR="002A1097">
        <w:rPr>
          <w:lang w:val="en-US"/>
        </w:rPr>
        <w:t>is</w:t>
      </w:r>
      <w:proofErr w:type="gramEnd"/>
      <w:r w:rsidR="003345B5">
        <w:rPr>
          <w:lang w:val="en-US"/>
        </w:rPr>
        <w:t xml:space="preserve"> another intervention that is commonly a part of TQIP. </w:t>
      </w:r>
      <w:r w:rsidR="00CC3813">
        <w:rPr>
          <w:lang w:val="en-US"/>
        </w:rPr>
        <w:t>All these interventions have become integral components of TQIP, facilitating ongoing improvements in trauma care</w:t>
      </w:r>
      <w:r w:rsidR="0094395F">
        <w:rPr>
          <w:lang w:val="en-US"/>
        </w:rPr>
        <w:t xml:space="preserve"> (</w:t>
      </w:r>
      <w:r w:rsidR="0094395F" w:rsidRPr="0094395F">
        <w:rPr>
          <w:lang w:val="en-US"/>
        </w:rPr>
        <w:t>42</w:t>
      </w:r>
      <w:r w:rsidR="0094395F">
        <w:rPr>
          <w:lang w:val="en-US"/>
        </w:rPr>
        <w:t>)</w:t>
      </w:r>
      <w:r w:rsidR="00CC3813">
        <w:rPr>
          <w:lang w:val="en-US"/>
        </w:rPr>
        <w:t xml:space="preserve">. </w:t>
      </w:r>
      <w:r w:rsidR="00012692" w:rsidRPr="00C93328">
        <w:rPr>
          <w:lang w:val="en-US"/>
        </w:rPr>
        <w:t xml:space="preserve">The purpose of </w:t>
      </w:r>
      <w:r w:rsidR="00012692" w:rsidRPr="00012692">
        <w:rPr>
          <w:lang w:val="en-US"/>
        </w:rPr>
        <w:t xml:space="preserve">multidisciplinary mortality and morbidity reviews </w:t>
      </w:r>
      <w:r w:rsidR="00012692" w:rsidRPr="00C93328">
        <w:rPr>
          <w:lang w:val="en-US"/>
        </w:rPr>
        <w:t xml:space="preserve">is to discuss preventable deaths and identify OFIs in trauma care regarding structure as well as clinical processes. This way, identifying OFIs will </w:t>
      </w:r>
      <w:r w:rsidR="00493A33" w:rsidRPr="008B55D0">
        <w:rPr>
          <w:lang w:val="en-US"/>
        </w:rPr>
        <w:t>guid</w:t>
      </w:r>
      <w:r w:rsidR="00012692" w:rsidRPr="00C93328">
        <w:rPr>
          <w:lang w:val="en-US"/>
        </w:rPr>
        <w:t xml:space="preserve">e </w:t>
      </w:r>
      <w:r w:rsidR="00394BCE" w:rsidRPr="008B55D0">
        <w:rPr>
          <w:lang w:val="en-US"/>
        </w:rPr>
        <w:t xml:space="preserve">us </w:t>
      </w:r>
      <w:r w:rsidR="00C44BAC" w:rsidRPr="008B55D0">
        <w:rPr>
          <w:lang w:val="en-US"/>
        </w:rPr>
        <w:t>on</w:t>
      </w:r>
      <w:r w:rsidR="00012692" w:rsidRPr="00C93328">
        <w:rPr>
          <w:lang w:val="en-US"/>
        </w:rPr>
        <w:t xml:space="preserve"> what to focus specific efforts on.</w:t>
      </w:r>
      <w:r w:rsidR="00012692">
        <w:rPr>
          <w:lang w:val="en-US"/>
        </w:rPr>
        <w:t xml:space="preserve"> </w:t>
      </w:r>
      <w:r w:rsidR="00012692" w:rsidRPr="002A1097">
        <w:rPr>
          <w:lang w:val="en-US"/>
        </w:rPr>
        <w:t>M</w:t>
      </w:r>
      <w:r w:rsidR="00012692" w:rsidRPr="00C93328">
        <w:rPr>
          <w:lang w:val="en-US"/>
        </w:rPr>
        <w:t>ortality and morbidity review</w:t>
      </w:r>
      <w:r w:rsidR="00012692" w:rsidRPr="002A1097">
        <w:rPr>
          <w:lang w:val="en-US"/>
        </w:rPr>
        <w:t>s</w:t>
      </w:r>
      <w:r w:rsidR="00012692" w:rsidRPr="00C93328">
        <w:rPr>
          <w:lang w:val="en-US"/>
        </w:rPr>
        <w:t xml:space="preserve"> </w:t>
      </w:r>
      <w:r w:rsidR="00493A33" w:rsidRPr="002A1097">
        <w:rPr>
          <w:lang w:val="en-US"/>
        </w:rPr>
        <w:t>ar</w:t>
      </w:r>
      <w:r w:rsidR="00012692" w:rsidRPr="00C93328">
        <w:rPr>
          <w:lang w:val="en-US"/>
        </w:rPr>
        <w:t>e a key method of addressing all necessary components of trauma improvement (11).</w:t>
      </w:r>
      <w:r w:rsidR="002A1097">
        <w:rPr>
          <w:lang w:val="en-US"/>
        </w:rPr>
        <w:t xml:space="preserve"> </w:t>
      </w:r>
      <w:r w:rsidR="009C21C0">
        <w:rPr>
          <w:lang w:val="en-US"/>
        </w:rPr>
        <w:t>Audit</w:t>
      </w:r>
      <w:r w:rsidR="00AD6ACD" w:rsidRPr="00C93328">
        <w:rPr>
          <w:lang w:val="en-US"/>
        </w:rPr>
        <w:t xml:space="preserve"> filters</w:t>
      </w:r>
      <w:r w:rsidR="00F4284D">
        <w:rPr>
          <w:lang w:val="en-US"/>
        </w:rPr>
        <w:t xml:space="preserve"> </w:t>
      </w:r>
      <w:r w:rsidR="00AD6ACD" w:rsidRPr="00C93328">
        <w:rPr>
          <w:lang w:val="en-US"/>
        </w:rPr>
        <w:t xml:space="preserve">are descriptions of specific actions that should be taken, time frames in which tests or treatments should be provided, or outcomes that are expected to occur in injured patients. </w:t>
      </w:r>
      <w:r w:rsidR="00B85E56">
        <w:rPr>
          <w:lang w:val="en-US"/>
        </w:rPr>
        <w:t>The purpose is to a</w:t>
      </w:r>
      <w:r w:rsidR="00AD6ACD" w:rsidRPr="00C93328">
        <w:rPr>
          <w:lang w:val="en-US"/>
        </w:rPr>
        <w:t xml:space="preserve">ssess patients whose care falls outside the frames of these </w:t>
      </w:r>
      <w:r w:rsidR="00AD6ACD" w:rsidRPr="00C93328">
        <w:rPr>
          <w:lang w:val="en-US"/>
        </w:rPr>
        <w:lastRenderedPageBreak/>
        <w:t>audit filters and provid</w:t>
      </w:r>
      <w:r w:rsidR="00B85E56">
        <w:rPr>
          <w:lang w:val="en-US"/>
        </w:rPr>
        <w:t>e</w:t>
      </w:r>
      <w:r w:rsidR="00AD6ACD" w:rsidRPr="00C93328">
        <w:rPr>
          <w:lang w:val="en-US"/>
        </w:rPr>
        <w:t xml:space="preserve"> feedback </w:t>
      </w:r>
      <w:r w:rsidR="00493A33">
        <w:rPr>
          <w:lang w:val="en-US"/>
        </w:rPr>
        <w:t>on</w:t>
      </w:r>
      <w:r w:rsidR="00AD6ACD" w:rsidRPr="00C93328">
        <w:rPr>
          <w:lang w:val="en-US"/>
        </w:rPr>
        <w:t xml:space="preserve"> how to correct errors and improv</w:t>
      </w:r>
      <w:r w:rsidR="00B85E56">
        <w:rPr>
          <w:lang w:val="en-US"/>
        </w:rPr>
        <w:t>e</w:t>
      </w:r>
      <w:r w:rsidR="00AD6ACD" w:rsidRPr="00C93328">
        <w:rPr>
          <w:lang w:val="en-US"/>
        </w:rPr>
        <w:t xml:space="preserve"> future trauma care on a systematic level (</w:t>
      </w:r>
      <w:r w:rsidR="00963F95">
        <w:rPr>
          <w:lang w:val="en-US"/>
        </w:rPr>
        <w:t xml:space="preserve">1, </w:t>
      </w:r>
      <w:r w:rsidR="00AD6ACD" w:rsidRPr="00C93328">
        <w:rPr>
          <w:lang w:val="en-US"/>
        </w:rPr>
        <w:t xml:space="preserve">12). </w:t>
      </w:r>
    </w:p>
    <w:p w14:paraId="29859E41" w14:textId="4452726E" w:rsidR="00012692" w:rsidRDefault="00012692" w:rsidP="00965DFF">
      <w:pPr>
        <w:pStyle w:val="FirstParagraph"/>
        <w:spacing w:line="360" w:lineRule="auto"/>
      </w:pPr>
      <w:r>
        <w:t>The p</w:t>
      </w:r>
      <w:r w:rsidR="00953E41" w:rsidRPr="00C93328">
        <w:t>aradigm of Donabedian stat</w:t>
      </w:r>
      <w:r>
        <w:t>es</w:t>
      </w:r>
      <w:r w:rsidR="00953E41" w:rsidRPr="00C93328">
        <w:t xml:space="preserve"> that implementing proven structures and processes of care is the most effective way to improve outcomes</w:t>
      </w:r>
      <w:r w:rsidR="00E43A9B">
        <w:t xml:space="preserve"> </w:t>
      </w:r>
      <w:r w:rsidR="00E43A9B" w:rsidRPr="00C93328">
        <w:t>(9)</w:t>
      </w:r>
      <w:r w:rsidR="00953E41" w:rsidRPr="00C93328">
        <w:t>.</w:t>
      </w:r>
      <w:r w:rsidR="00E43A9B">
        <w:t xml:space="preserve"> Mortality and morbidity reviews as well as audit filters can be used as means of improving outcomes in line with the paradigm of Donabedian.</w:t>
      </w:r>
      <w:r w:rsidR="00953E41" w:rsidRPr="00C93328">
        <w:t xml:space="preserve"> </w:t>
      </w:r>
      <w:r w:rsidR="00D21329">
        <w:t>E</w:t>
      </w:r>
      <w:r w:rsidR="00953E41" w:rsidRPr="00C93328">
        <w:t>xample</w:t>
      </w:r>
      <w:r w:rsidR="00D21329">
        <w:t>s</w:t>
      </w:r>
      <w:r w:rsidR="00953E41" w:rsidRPr="00C93328">
        <w:t xml:space="preserve"> of structure and process intervention</w:t>
      </w:r>
      <w:r w:rsidR="00D21329">
        <w:t>s</w:t>
      </w:r>
      <w:r w:rsidR="00953E41" w:rsidRPr="00C93328">
        <w:t xml:space="preserve"> in the intensive care unit </w:t>
      </w:r>
      <w:r w:rsidR="00C44BAC">
        <w:t xml:space="preserve">(ICU) </w:t>
      </w:r>
      <w:r w:rsidR="00D21329">
        <w:t>are</w:t>
      </w:r>
      <w:r w:rsidR="00953E41" w:rsidRPr="00C93328">
        <w:t xml:space="preserve"> increase</w:t>
      </w:r>
      <w:r w:rsidR="00D21329">
        <w:t xml:space="preserve">d </w:t>
      </w:r>
      <w:r w:rsidR="00953E41" w:rsidRPr="00C93328">
        <w:t>staff coverage</w:t>
      </w:r>
      <w:r w:rsidR="00D21329">
        <w:t xml:space="preserve"> and treatment </w:t>
      </w:r>
      <w:r w:rsidR="00953E41" w:rsidRPr="00C93328">
        <w:t xml:space="preserve">bundles to recognize and treat common conditions such as </w:t>
      </w:r>
      <w:r w:rsidR="00B85E56">
        <w:t>bundles</w:t>
      </w:r>
      <w:r w:rsidR="00953E41" w:rsidRPr="00C93328">
        <w:t xml:space="preserve"> for sepsis and ventilator-associated pneumonia</w:t>
      </w:r>
      <w:r w:rsidR="00B85E56">
        <w:t xml:space="preserve"> </w:t>
      </w:r>
      <w:r w:rsidR="00953E41" w:rsidRPr="00C93328">
        <w:t xml:space="preserve">(10). </w:t>
      </w:r>
    </w:p>
    <w:p w14:paraId="5465A77A" w14:textId="342C6837" w:rsidR="0088359C" w:rsidRPr="00C93328" w:rsidRDefault="0088359C" w:rsidP="00965DFF">
      <w:pPr>
        <w:pStyle w:val="Rubrik2"/>
        <w:rPr>
          <w:lang w:val="en-US"/>
        </w:rPr>
      </w:pPr>
      <w:r w:rsidRPr="00C93328">
        <w:rPr>
          <w:lang w:val="en-US"/>
        </w:rPr>
        <w:t>Preventab</w:t>
      </w:r>
      <w:r w:rsidR="00C16E71">
        <w:rPr>
          <w:lang w:val="en-US"/>
        </w:rPr>
        <w:t>ility among</w:t>
      </w:r>
      <w:r w:rsidRPr="00C93328">
        <w:rPr>
          <w:lang w:val="en-US"/>
        </w:rPr>
        <w:t xml:space="preserve"> </w:t>
      </w:r>
      <w:r w:rsidR="00C16E71">
        <w:rPr>
          <w:lang w:val="en-US"/>
        </w:rPr>
        <w:t xml:space="preserve">trauma </w:t>
      </w:r>
      <w:r w:rsidRPr="00C93328">
        <w:rPr>
          <w:lang w:val="en-US"/>
        </w:rPr>
        <w:t xml:space="preserve">patients </w:t>
      </w:r>
      <w:r w:rsidR="00C16E71">
        <w:rPr>
          <w:lang w:val="en-US"/>
        </w:rPr>
        <w:t>in</w:t>
      </w:r>
      <w:r w:rsidRPr="00C93328">
        <w:rPr>
          <w:lang w:val="en-US"/>
        </w:rPr>
        <w:t xml:space="preserve"> the </w:t>
      </w:r>
      <w:r w:rsidR="00C44BAC">
        <w:rPr>
          <w:lang w:val="en-US"/>
        </w:rPr>
        <w:t>intensive care unit</w:t>
      </w:r>
    </w:p>
    <w:p w14:paraId="6CC1C16A" w14:textId="5B296B27" w:rsidR="002B6248" w:rsidRPr="00D20781" w:rsidRDefault="00ED6E08" w:rsidP="00965DFF">
      <w:pPr>
        <w:pStyle w:val="Brdtext"/>
        <w:spacing w:line="360" w:lineRule="auto"/>
        <w:rPr>
          <w:lang w:val="en-US"/>
        </w:rPr>
      </w:pPr>
      <w:r>
        <w:t>In the evaluation of trauma patients, t</w:t>
      </w:r>
      <w:r w:rsidR="002B6248">
        <w:t xml:space="preserve">he </w:t>
      </w:r>
      <w:r>
        <w:t>primary</w:t>
      </w:r>
      <w:r w:rsidR="002B6248">
        <w:t xml:space="preserve"> </w:t>
      </w:r>
      <w:r>
        <w:t>focus</w:t>
      </w:r>
      <w:r w:rsidR="002B6248">
        <w:t xml:space="preserve"> </w:t>
      </w:r>
      <w:r>
        <w:t>is on conducting a rapid initial</w:t>
      </w:r>
      <w:r w:rsidR="002B6248">
        <w:t xml:space="preserve"> </w:t>
      </w:r>
      <w:r>
        <w:t>assessment, known as the primary survey, to identify and address any life-</w:t>
      </w:r>
      <w:r w:rsidR="00B85E56">
        <w:t>threatening injuries</w:t>
      </w:r>
      <w:r>
        <w:t xml:space="preserve">. This is typically followed by </w:t>
      </w:r>
      <w:r w:rsidR="00B85E56">
        <w:t xml:space="preserve">a </w:t>
      </w:r>
      <w:r w:rsidR="00C16E71">
        <w:t xml:space="preserve">more </w:t>
      </w:r>
      <w:r>
        <w:t>comprehensive</w:t>
      </w:r>
      <w:r w:rsidR="00C16E71">
        <w:t xml:space="preserve"> </w:t>
      </w:r>
      <w:r w:rsidR="00B85E56">
        <w:t>secondary survey</w:t>
      </w:r>
      <w:r>
        <w:t xml:space="preserve"> to thoroughly assess for additional injuries</w:t>
      </w:r>
      <w:r w:rsidR="002B6248">
        <w:t xml:space="preserve">. However, </w:t>
      </w:r>
      <w:r w:rsidR="00C16E71">
        <w:t>the secondary survey</w:t>
      </w:r>
      <w:r w:rsidR="002B6248">
        <w:t xml:space="preserve"> </w:t>
      </w:r>
      <w:r w:rsidR="00086897">
        <w:t xml:space="preserve">may be overlooked during the initial evaluation in the </w:t>
      </w:r>
      <w:r w:rsidR="00B85E56">
        <w:t>emergency department</w:t>
      </w:r>
      <w:r w:rsidR="002B6248">
        <w:t xml:space="preserve">, </w:t>
      </w:r>
      <w:r w:rsidR="00086897">
        <w:t>resulting in</w:t>
      </w:r>
      <w:r w:rsidR="00CA3F6D">
        <w:t xml:space="preserve"> ICU</w:t>
      </w:r>
      <w:r w:rsidR="00493A33">
        <w:t xml:space="preserve"> </w:t>
      </w:r>
      <w:r w:rsidR="00086897">
        <w:t>personnel</w:t>
      </w:r>
      <w:r w:rsidR="00CA3F6D">
        <w:t xml:space="preserve"> </w:t>
      </w:r>
      <w:r w:rsidR="00086897">
        <w:t>assuming responsibility for conducting this assessment,</w:t>
      </w:r>
      <w:r w:rsidR="00CA3F6D">
        <w:t xml:space="preserve"> </w:t>
      </w:r>
      <w:r w:rsidR="00086897">
        <w:t>along with initiating</w:t>
      </w:r>
      <w:r>
        <w:t xml:space="preserve"> early</w:t>
      </w:r>
      <w:r w:rsidR="00086897">
        <w:t xml:space="preserve"> patient</w:t>
      </w:r>
      <w:r>
        <w:t xml:space="preserve"> management</w:t>
      </w:r>
      <w:r w:rsidR="00133213">
        <w:t xml:space="preserve">. </w:t>
      </w:r>
      <w:r w:rsidR="00D20781">
        <w:rPr>
          <w:lang w:val="en-US"/>
        </w:rPr>
        <w:t>Early management of trauma patients has over time increasingly shifted to the ICU. The goal of early management is to restore homeostasis while watching for complications, failure of procedures, and management as well as missed injuries (50).</w:t>
      </w:r>
      <w:r w:rsidR="00D20781">
        <w:rPr>
          <w:lang w:val="en-US"/>
        </w:rPr>
        <w:t xml:space="preserve"> </w:t>
      </w:r>
      <w:r w:rsidR="00B85E56" w:rsidRPr="00D20781">
        <w:rPr>
          <w:lang w:val="en-US"/>
        </w:rPr>
        <w:t xml:space="preserve">The </w:t>
      </w:r>
      <w:r w:rsidR="00C16E71" w:rsidRPr="00D20781">
        <w:rPr>
          <w:lang w:val="en-US"/>
        </w:rPr>
        <w:t xml:space="preserve">most common challenges in trauma patient </w:t>
      </w:r>
      <w:r w:rsidR="00B85E56" w:rsidRPr="00D20781">
        <w:rPr>
          <w:lang w:val="en-US"/>
        </w:rPr>
        <w:t xml:space="preserve">management </w:t>
      </w:r>
      <w:r w:rsidR="00086897" w:rsidRPr="00D20781">
        <w:rPr>
          <w:lang w:val="en-US"/>
        </w:rPr>
        <w:t xml:space="preserve">in the ICU </w:t>
      </w:r>
      <w:r w:rsidR="00C16E71" w:rsidRPr="00D20781">
        <w:rPr>
          <w:lang w:val="en-US"/>
        </w:rPr>
        <w:t xml:space="preserve">are </w:t>
      </w:r>
      <w:r w:rsidR="00B85E56" w:rsidRPr="00D20781">
        <w:rPr>
          <w:lang w:val="en-US"/>
        </w:rPr>
        <w:t xml:space="preserve">airway and ventilator management, </w:t>
      </w:r>
      <w:r w:rsidR="00C16E71" w:rsidRPr="00D20781">
        <w:rPr>
          <w:lang w:val="en-US"/>
        </w:rPr>
        <w:t>hemorrhage, transfusions, and coagulopathy</w:t>
      </w:r>
      <w:r w:rsidR="00DA7AC6" w:rsidRPr="00D20781">
        <w:rPr>
          <w:lang w:val="en-US"/>
        </w:rPr>
        <w:t xml:space="preserve"> (</w:t>
      </w:r>
      <w:r w:rsidR="002E1373" w:rsidRPr="00D20781">
        <w:rPr>
          <w:lang w:val="en-US"/>
        </w:rPr>
        <w:t>44</w:t>
      </w:r>
      <w:r w:rsidR="00DA7AC6" w:rsidRPr="00D20781">
        <w:rPr>
          <w:lang w:val="en-US"/>
        </w:rPr>
        <w:t>)</w:t>
      </w:r>
      <w:r w:rsidR="00C16E71" w:rsidRPr="00D20781">
        <w:rPr>
          <w:lang w:val="en-US"/>
        </w:rPr>
        <w:t xml:space="preserve">.  </w:t>
      </w:r>
    </w:p>
    <w:p w14:paraId="294BC271" w14:textId="1518BCCF" w:rsidR="00B85E56" w:rsidRDefault="00C16E71" w:rsidP="00965DFF">
      <w:pPr>
        <w:pStyle w:val="Brdtext"/>
        <w:spacing w:line="360" w:lineRule="auto"/>
        <w:rPr>
          <w:lang w:val="en-US"/>
        </w:rPr>
      </w:pPr>
      <w:r>
        <w:rPr>
          <w:lang w:val="en-US"/>
        </w:rPr>
        <w:t>Challenges of a</w:t>
      </w:r>
      <w:r w:rsidR="00B85E56">
        <w:rPr>
          <w:lang w:val="en-US"/>
        </w:rPr>
        <w:t>irway management</w:t>
      </w:r>
      <w:r>
        <w:rPr>
          <w:lang w:val="en-US"/>
        </w:rPr>
        <w:t xml:space="preserve"> </w:t>
      </w:r>
      <w:r w:rsidR="00D20781">
        <w:rPr>
          <w:lang w:val="en-US"/>
        </w:rPr>
        <w:t>in ICU-admitted</w:t>
      </w:r>
      <w:r>
        <w:rPr>
          <w:lang w:val="en-US"/>
        </w:rPr>
        <w:t xml:space="preserve"> trauma patients</w:t>
      </w:r>
      <w:r w:rsidR="00B85E56">
        <w:rPr>
          <w:lang w:val="en-US"/>
        </w:rPr>
        <w:t xml:space="preserve"> </w:t>
      </w:r>
      <w:r w:rsidR="00493A33">
        <w:rPr>
          <w:lang w:val="en-US"/>
        </w:rPr>
        <w:t>involve harmful effects of mechanical ventilation, ventilator-associated pneumonia (VAP)</w:t>
      </w:r>
      <w:r>
        <w:rPr>
          <w:lang w:val="en-US"/>
        </w:rPr>
        <w:t xml:space="preserve">, and severe hypoxemia due to aspiration, pneumonia, acute respiratory distress syndrome, or pulmonary contusions. </w:t>
      </w:r>
      <w:r w:rsidR="00133213">
        <w:rPr>
          <w:lang w:val="en-US"/>
        </w:rPr>
        <w:t xml:space="preserve">Mechanical ventilation can be </w:t>
      </w:r>
      <w:r w:rsidR="00C44BAC">
        <w:rPr>
          <w:lang w:val="en-US"/>
        </w:rPr>
        <w:t>managed</w:t>
      </w:r>
      <w:r w:rsidR="00133213">
        <w:rPr>
          <w:lang w:val="en-US"/>
        </w:rPr>
        <w:t xml:space="preserve"> with a lung-protective strategy to reduce risks of harmful effects, there are ventilator bundles to decrease the rate of VAP, and severe hypoxemia can be treated with strategies</w:t>
      </w:r>
      <w:r w:rsidR="00086897">
        <w:rPr>
          <w:lang w:val="en-US"/>
        </w:rPr>
        <w:t xml:space="preserve"> to improve oxygenation</w:t>
      </w:r>
      <w:r w:rsidR="00D20781">
        <w:rPr>
          <w:lang w:val="en-US"/>
        </w:rPr>
        <w:t>,</w:t>
      </w:r>
      <w:r w:rsidR="00133213">
        <w:rPr>
          <w:lang w:val="en-US"/>
        </w:rPr>
        <w:t xml:space="preserve"> such as airway pressure release ventilation, pulmonary vasodilators, or extracorporeal membrane oxygenation</w:t>
      </w:r>
      <w:r w:rsidR="00DA7AC6">
        <w:rPr>
          <w:lang w:val="en-US"/>
        </w:rPr>
        <w:t xml:space="preserve"> (</w:t>
      </w:r>
      <w:r w:rsidR="003E3EAB">
        <w:rPr>
          <w:lang w:val="en-US"/>
        </w:rPr>
        <w:t>45, 46, 47, 48</w:t>
      </w:r>
      <w:r w:rsidR="00DA7AC6">
        <w:rPr>
          <w:lang w:val="en-US"/>
        </w:rPr>
        <w:t>)</w:t>
      </w:r>
      <w:r w:rsidR="00133213">
        <w:rPr>
          <w:lang w:val="en-US"/>
        </w:rPr>
        <w:t xml:space="preserve">. </w:t>
      </w:r>
    </w:p>
    <w:p w14:paraId="11901C9D" w14:textId="4B83A9DF" w:rsidR="00133213" w:rsidRDefault="00133213" w:rsidP="00965DFF">
      <w:pPr>
        <w:pStyle w:val="Brdtext"/>
        <w:spacing w:line="360" w:lineRule="auto"/>
        <w:rPr>
          <w:lang w:val="en-US"/>
        </w:rPr>
      </w:pPr>
      <w:r>
        <w:rPr>
          <w:lang w:val="en-US"/>
        </w:rPr>
        <w:t xml:space="preserve">Hemorrhage </w:t>
      </w:r>
      <w:r w:rsidR="00D20781">
        <w:rPr>
          <w:lang w:val="en-US"/>
        </w:rPr>
        <w:t>in</w:t>
      </w:r>
      <w:r>
        <w:rPr>
          <w:lang w:val="en-US"/>
        </w:rPr>
        <w:t xml:space="preserve"> trauma patients involve</w:t>
      </w:r>
      <w:r w:rsidR="00C44BAC">
        <w:rPr>
          <w:lang w:val="en-US"/>
        </w:rPr>
        <w:t>s</w:t>
      </w:r>
      <w:r>
        <w:rPr>
          <w:lang w:val="en-US"/>
        </w:rPr>
        <w:t xml:space="preserve"> blood loss, tissue ischemia as well as inflammatory responses. </w:t>
      </w:r>
      <w:r w:rsidR="00C44BAC">
        <w:rPr>
          <w:lang w:val="en-US"/>
        </w:rPr>
        <w:t>An i</w:t>
      </w:r>
      <w:r>
        <w:rPr>
          <w:lang w:val="en-US"/>
        </w:rPr>
        <w:t xml:space="preserve">ncrease in lactate and base deficit or failure to normalize </w:t>
      </w:r>
      <w:r w:rsidR="00D20781">
        <w:rPr>
          <w:lang w:val="en-US"/>
        </w:rPr>
        <w:t>them, are linked to</w:t>
      </w:r>
      <w:r>
        <w:rPr>
          <w:lang w:val="en-US"/>
        </w:rPr>
        <w:t xml:space="preserve"> </w:t>
      </w:r>
      <w:r w:rsidR="00D20781">
        <w:rPr>
          <w:lang w:val="en-US"/>
        </w:rPr>
        <w:t>higher mortality rates.</w:t>
      </w:r>
      <w:r>
        <w:rPr>
          <w:lang w:val="en-US"/>
        </w:rPr>
        <w:t xml:space="preserve"> </w:t>
      </w:r>
      <w:r w:rsidR="00D20781">
        <w:rPr>
          <w:lang w:val="en-US"/>
        </w:rPr>
        <w:t xml:space="preserve">Managing hemorrhagic shock </w:t>
      </w:r>
      <w:r w:rsidR="00DA7AC6">
        <w:rPr>
          <w:lang w:val="en-US"/>
        </w:rPr>
        <w:t xml:space="preserve">in trauma patients </w:t>
      </w:r>
      <w:r w:rsidR="00D20781">
        <w:rPr>
          <w:lang w:val="en-US"/>
        </w:rPr>
        <w:t xml:space="preserve">typically necessitates </w:t>
      </w:r>
      <w:r w:rsidR="00DA7AC6">
        <w:rPr>
          <w:lang w:val="en-US"/>
        </w:rPr>
        <w:t>massive transfusion</w:t>
      </w:r>
      <w:r w:rsidR="00D20781">
        <w:rPr>
          <w:lang w:val="en-US"/>
        </w:rPr>
        <w:t>s</w:t>
      </w:r>
      <w:r w:rsidR="00DA7AC6">
        <w:rPr>
          <w:lang w:val="en-US"/>
        </w:rPr>
        <w:t xml:space="preserve"> (</w:t>
      </w:r>
      <w:r w:rsidR="003E3EAB">
        <w:rPr>
          <w:lang w:val="en-US"/>
        </w:rPr>
        <w:t>49</w:t>
      </w:r>
      <w:r w:rsidR="00DA7AC6">
        <w:rPr>
          <w:lang w:val="en-US"/>
        </w:rPr>
        <w:t xml:space="preserve">). </w:t>
      </w:r>
    </w:p>
    <w:p w14:paraId="6AB915C8" w14:textId="0D28B0C4" w:rsidR="00086897" w:rsidRDefault="00086897" w:rsidP="00965DFF">
      <w:pPr>
        <w:pStyle w:val="Brdtext"/>
        <w:spacing w:line="360" w:lineRule="auto"/>
        <w:rPr>
          <w:lang w:val="en-US"/>
        </w:rPr>
      </w:pPr>
      <w:r>
        <w:rPr>
          <w:lang w:val="en-US"/>
        </w:rPr>
        <w:lastRenderedPageBreak/>
        <w:t xml:space="preserve">Assessing preventable deaths among ICU-admitted patients poses a significant challenge due to their complex medical backgrounds, making it difficult to establish the standard of care for </w:t>
      </w:r>
      <w:proofErr w:type="gramStart"/>
      <w:r>
        <w:rPr>
          <w:lang w:val="en-US"/>
        </w:rPr>
        <w:t>each individual</w:t>
      </w:r>
      <w:proofErr w:type="gramEnd"/>
      <w:r>
        <w:rPr>
          <w:lang w:val="en-US"/>
        </w:rPr>
        <w:t xml:space="preserve">. Moreover, </w:t>
      </w:r>
      <w:r w:rsidR="00D20781">
        <w:rPr>
          <w:lang w:val="en-US"/>
        </w:rPr>
        <w:t>despite receiving optimal treatment, these patients remain at elevated risk for complications and increased mortality rates (10).</w:t>
      </w:r>
    </w:p>
    <w:p w14:paraId="5559239F" w14:textId="318EE32D" w:rsidR="00953E41" w:rsidRPr="00C93328" w:rsidRDefault="00953E41" w:rsidP="00965DFF">
      <w:pPr>
        <w:pStyle w:val="FirstParagraph"/>
        <w:spacing w:line="360" w:lineRule="auto"/>
      </w:pPr>
      <w:r w:rsidRPr="00C93328">
        <w:t xml:space="preserve">There are many studies on </w:t>
      </w:r>
      <w:r w:rsidR="002E1373">
        <w:t xml:space="preserve">OFI in relation to </w:t>
      </w:r>
      <w:r w:rsidRPr="00C93328">
        <w:t xml:space="preserve">preventable deaths in trauma patients treated in the ICU both regarding the medical aspect as well as the human aspect. </w:t>
      </w:r>
      <w:r w:rsidR="002E1373">
        <w:t>The</w:t>
      </w:r>
      <w:r w:rsidRPr="00C93328">
        <w:t xml:space="preserve"> primary medical causes of death after trauma are </w:t>
      </w:r>
      <w:r w:rsidR="0088359C" w:rsidRPr="00C93328">
        <w:t>hemorrhage</w:t>
      </w:r>
      <w:r w:rsidRPr="00C93328">
        <w:t>, sepsis/multiorgan failure</w:t>
      </w:r>
      <w:r w:rsidR="00493A33">
        <w:t>,</w:t>
      </w:r>
      <w:r w:rsidRPr="00C93328">
        <w:t xml:space="preserve"> and central nervous system injury. Delayed hemostatic procedures and transfusions </w:t>
      </w:r>
      <w:r w:rsidR="002E1373">
        <w:t>are</w:t>
      </w:r>
      <w:r w:rsidRPr="00C93328">
        <w:t xml:space="preserve"> common areas for improvement in the hospital stage (17). The most prominent OFI </w:t>
      </w:r>
      <w:r w:rsidR="0088359C" w:rsidRPr="00C93328">
        <w:t>regarding</w:t>
      </w:r>
      <w:r w:rsidRPr="00C93328">
        <w:t xml:space="preserve"> </w:t>
      </w:r>
      <w:r w:rsidR="0088359C" w:rsidRPr="00C93328">
        <w:t>hemorrhage</w:t>
      </w:r>
      <w:r w:rsidRPr="00C93328">
        <w:t xml:space="preserve"> </w:t>
      </w:r>
      <w:r w:rsidR="002E1373">
        <w:t>was</w:t>
      </w:r>
      <w:r w:rsidRPr="00C93328">
        <w:t xml:space="preserve"> decision-making compared to errors in technical skill. The OFIs </w:t>
      </w:r>
      <w:r w:rsidR="00493A33">
        <w:t xml:space="preserve">are </w:t>
      </w:r>
      <w:r w:rsidRPr="00C93328">
        <w:t xml:space="preserve">frequently involved </w:t>
      </w:r>
      <w:r w:rsidR="00493A33">
        <w:t xml:space="preserve">in </w:t>
      </w:r>
      <w:r w:rsidRPr="00C93328">
        <w:t xml:space="preserve">the decision between radiology, </w:t>
      </w:r>
      <w:r w:rsidR="0088359C" w:rsidRPr="00C93328">
        <w:t>surgery,</w:t>
      </w:r>
      <w:r w:rsidRPr="00C93328">
        <w:t xml:space="preserve"> and further investigation (18).</w:t>
      </w:r>
    </w:p>
    <w:p w14:paraId="57B86C64" w14:textId="5F278649" w:rsidR="00953E41" w:rsidRPr="00C93328" w:rsidRDefault="00953E41" w:rsidP="00965DFF">
      <w:pPr>
        <w:pStyle w:val="Brdtext"/>
        <w:spacing w:line="360" w:lineRule="auto"/>
        <w:rPr>
          <w:lang w:val="en-US"/>
        </w:rPr>
      </w:pPr>
      <w:r w:rsidRPr="00C93328">
        <w:rPr>
          <w:lang w:val="en-US"/>
        </w:rPr>
        <w:t xml:space="preserve">A study from The University of Pennsylvania looked at the human aspect of OFIs in the ICU. The ICU of this hospital uses telemedicine and telemonitoring to review critical patient events. The areas of improvement they identified </w:t>
      </w:r>
      <w:r w:rsidR="0088359C" w:rsidRPr="00C93328">
        <w:rPr>
          <w:lang w:val="en-US"/>
        </w:rPr>
        <w:t>were</w:t>
      </w:r>
      <w:r w:rsidRPr="00C93328">
        <w:rPr>
          <w:lang w:val="en-US"/>
        </w:rPr>
        <w:t xml:space="preserve"> team dynamics and communication, use of best practices, increased and standardized access to emergency resources</w:t>
      </w:r>
      <w:r w:rsidR="00493A33">
        <w:rPr>
          <w:lang w:val="en-US"/>
        </w:rPr>
        <w:t>,</w:t>
      </w:r>
      <w:r w:rsidRPr="00C93328">
        <w:rPr>
          <w:lang w:val="en-US"/>
        </w:rPr>
        <w:t xml:space="preserve"> and improvement of procedural technique (19). Another study looked at how critical information was handled in the ICU and found that laboratory values and test results were the most frequently lost items. This points </w:t>
      </w:r>
      <w:r w:rsidR="00493A33">
        <w:rPr>
          <w:lang w:val="en-US"/>
        </w:rPr>
        <w:t>to</w:t>
      </w:r>
      <w:r w:rsidRPr="00C93328">
        <w:rPr>
          <w:lang w:val="en-US"/>
        </w:rPr>
        <w:t xml:space="preserve"> the importance of communication and handling of critical information at handoffs of care (20).</w:t>
      </w:r>
    </w:p>
    <w:p w14:paraId="3562406B" w14:textId="32265258" w:rsidR="00953E41" w:rsidRPr="00C93328" w:rsidRDefault="00953E41" w:rsidP="00965DFF">
      <w:pPr>
        <w:pStyle w:val="Brdtext"/>
        <w:spacing w:line="360" w:lineRule="auto"/>
        <w:rPr>
          <w:lang w:val="en-US"/>
        </w:rPr>
      </w:pPr>
      <w:r w:rsidRPr="00C93328">
        <w:rPr>
          <w:lang w:val="en-US"/>
        </w:rPr>
        <w:t xml:space="preserve">Many patients with severe trauma are admitted to </w:t>
      </w:r>
      <w:r w:rsidR="00C44BAC">
        <w:rPr>
          <w:lang w:val="en-US"/>
        </w:rPr>
        <w:t xml:space="preserve">the </w:t>
      </w:r>
      <w:r w:rsidRPr="00C93328">
        <w:rPr>
          <w:lang w:val="en-US"/>
        </w:rPr>
        <w:t xml:space="preserve">ICU, but little is known about </w:t>
      </w:r>
      <w:r w:rsidR="00086897">
        <w:rPr>
          <w:lang w:val="en-US"/>
        </w:rPr>
        <w:t>OFI</w:t>
      </w:r>
      <w:r w:rsidRPr="00C93328">
        <w:rPr>
          <w:lang w:val="en-US"/>
        </w:rPr>
        <w:t xml:space="preserve"> in this group of patients. This </w:t>
      </w:r>
      <w:r w:rsidR="00493A33">
        <w:rPr>
          <w:lang w:val="en-US"/>
        </w:rPr>
        <w:t>is</w:t>
      </w:r>
      <w:r w:rsidRPr="00C93328">
        <w:rPr>
          <w:lang w:val="en-US"/>
        </w:rPr>
        <w:t xml:space="preserve"> due to the </w:t>
      </w:r>
      <w:r w:rsidR="00D20781">
        <w:rPr>
          <w:lang w:val="en-US"/>
        </w:rPr>
        <w:t xml:space="preserve">complexity of </w:t>
      </w:r>
      <w:r w:rsidR="000543B7">
        <w:rPr>
          <w:lang w:val="en-US"/>
        </w:rPr>
        <w:t>this cohort</w:t>
      </w:r>
      <w:r w:rsidRPr="00C93328">
        <w:rPr>
          <w:lang w:val="en-US"/>
        </w:rPr>
        <w:t xml:space="preserve"> </w:t>
      </w:r>
      <w:r w:rsidR="000543B7">
        <w:rPr>
          <w:lang w:val="en-US"/>
        </w:rPr>
        <w:t>making identification of</w:t>
      </w:r>
      <w:r w:rsidRPr="00C93328">
        <w:rPr>
          <w:lang w:val="en-US"/>
        </w:rPr>
        <w:t xml:space="preserve"> OFIs in this group</w:t>
      </w:r>
      <w:r w:rsidR="000543B7">
        <w:rPr>
          <w:lang w:val="en-US"/>
        </w:rPr>
        <w:t xml:space="preserve"> more challenging</w:t>
      </w:r>
      <w:r w:rsidRPr="00C93328">
        <w:rPr>
          <w:lang w:val="en-US"/>
        </w:rPr>
        <w:t>.</w:t>
      </w:r>
      <w:r w:rsidR="000543B7">
        <w:rPr>
          <w:lang w:val="en-US"/>
        </w:rPr>
        <w:t xml:space="preserve"> While numerous studies have explored various facets of trauma care enhancement, research specifically centered on OFIs in ICU-admitted trauma patients remains limited. </w:t>
      </w:r>
    </w:p>
    <w:p w14:paraId="681BAF11" w14:textId="77777777" w:rsidR="00CD6BF7" w:rsidRPr="00C93328" w:rsidRDefault="00CD6BF7" w:rsidP="00965DFF">
      <w:pPr>
        <w:pStyle w:val="Rubrik2"/>
        <w:rPr>
          <w:lang w:val="en-US"/>
        </w:rPr>
      </w:pPr>
      <w:bookmarkStart w:id="2" w:name="aim"/>
      <w:r w:rsidRPr="00C93328">
        <w:rPr>
          <w:lang w:val="en-US"/>
        </w:rPr>
        <w:t>Aim</w:t>
      </w:r>
    </w:p>
    <w:p w14:paraId="09180BE7" w14:textId="3369C60E" w:rsidR="00CD6BF7" w:rsidRPr="00C93328" w:rsidRDefault="00CD6BF7" w:rsidP="00965DFF">
      <w:pPr>
        <w:pStyle w:val="FirstParagraph"/>
        <w:spacing w:line="360" w:lineRule="auto"/>
      </w:pPr>
      <w:r w:rsidRPr="00C93328">
        <w:t>Th</w:t>
      </w:r>
      <w:r w:rsidR="00394BCE">
        <w:t>is study aim</w:t>
      </w:r>
      <w:r w:rsidRPr="00C93328">
        <w:t xml:space="preserve">s to </w:t>
      </w:r>
      <w:r w:rsidR="0088359C" w:rsidRPr="00C93328">
        <w:t>characterize</w:t>
      </w:r>
      <w:r w:rsidRPr="00C93328">
        <w:t xml:space="preserve"> OFI in adult trauma patients admitted to the ICU and assess how patient and process factors are associated with OFI in these patients.</w:t>
      </w:r>
    </w:p>
    <w:p w14:paraId="7A8D3F88" w14:textId="71E4BFFE" w:rsidR="00CD6BF7" w:rsidRPr="00C93328" w:rsidRDefault="00CD6BF7" w:rsidP="00965DFF">
      <w:pPr>
        <w:pStyle w:val="Rubrik1"/>
        <w:rPr>
          <w:lang w:val="en-US"/>
        </w:rPr>
      </w:pPr>
      <w:bookmarkStart w:id="3" w:name="methods-1"/>
      <w:bookmarkEnd w:id="1"/>
      <w:bookmarkEnd w:id="2"/>
      <w:r w:rsidRPr="00C93328">
        <w:rPr>
          <w:lang w:val="en-US"/>
        </w:rPr>
        <w:lastRenderedPageBreak/>
        <w:t>Methods</w:t>
      </w:r>
    </w:p>
    <w:p w14:paraId="341DAD1F" w14:textId="77777777" w:rsidR="00953E41" w:rsidRPr="00C93328" w:rsidRDefault="00953E41" w:rsidP="00965DFF">
      <w:pPr>
        <w:pStyle w:val="Rubrik2"/>
        <w:rPr>
          <w:lang w:val="en-US"/>
        </w:rPr>
      </w:pPr>
      <w:bookmarkStart w:id="4" w:name="study-design"/>
      <w:bookmarkStart w:id="5" w:name="ethical-considerations"/>
      <w:r w:rsidRPr="00C93328">
        <w:rPr>
          <w:lang w:val="en-US"/>
        </w:rPr>
        <w:t xml:space="preserve">Study </w:t>
      </w:r>
      <w:proofErr w:type="gramStart"/>
      <w:r w:rsidRPr="00C93328">
        <w:rPr>
          <w:lang w:val="en-US"/>
        </w:rPr>
        <w:t>design</w:t>
      </w:r>
      <w:proofErr w:type="gramEnd"/>
    </w:p>
    <w:p w14:paraId="718741FF" w14:textId="72EC3101" w:rsidR="00953E41" w:rsidRPr="00C93328" w:rsidRDefault="00953E41" w:rsidP="00965DFF">
      <w:pPr>
        <w:pStyle w:val="FirstParagraph"/>
        <w:spacing w:line="360" w:lineRule="auto"/>
      </w:pPr>
      <w:r w:rsidRPr="00C93328">
        <w:t>We conducted a retrospective single-</w:t>
      </w:r>
      <w:r w:rsidR="0088359C" w:rsidRPr="00C93328">
        <w:t>center</w:t>
      </w:r>
      <w:r w:rsidRPr="00C93328">
        <w:t xml:space="preserve"> cohort study based on data from the Karolinska University trauma registry, which is part of the Swedish Trauma registry and the Karolinska trauma care quality database. </w:t>
      </w:r>
    </w:p>
    <w:p w14:paraId="111F21A8" w14:textId="77777777" w:rsidR="00953E41" w:rsidRPr="00C93328" w:rsidRDefault="00953E41" w:rsidP="00965DFF">
      <w:pPr>
        <w:pStyle w:val="Rubrik2"/>
        <w:rPr>
          <w:lang w:val="en-US"/>
        </w:rPr>
      </w:pPr>
      <w:bookmarkStart w:id="6" w:name="setting"/>
      <w:bookmarkEnd w:id="4"/>
      <w:r w:rsidRPr="00C93328">
        <w:rPr>
          <w:lang w:val="en-US"/>
        </w:rPr>
        <w:t>Setting</w:t>
      </w:r>
    </w:p>
    <w:p w14:paraId="725AE6A5" w14:textId="29045AB3" w:rsidR="00953E41" w:rsidRPr="00C93328" w:rsidRDefault="00953E41" w:rsidP="00965DFF">
      <w:pPr>
        <w:pStyle w:val="FirstParagraph"/>
        <w:spacing w:line="360" w:lineRule="auto"/>
      </w:pPr>
      <w:r w:rsidRPr="00C93328">
        <w:t xml:space="preserve">The Karolinska University Hospital in Solna is a level 1 equivalent trauma </w:t>
      </w:r>
      <w:r w:rsidR="00CC5F88" w:rsidRPr="00C93328">
        <w:t>center</w:t>
      </w:r>
      <w:r w:rsidRPr="00C93328">
        <w:t xml:space="preserve"> </w:t>
      </w:r>
      <w:r w:rsidR="000543B7">
        <w:t xml:space="preserve">designated to receive </w:t>
      </w:r>
      <w:r w:rsidRPr="00C93328">
        <w:t xml:space="preserve">all </w:t>
      </w:r>
      <w:r w:rsidR="000543B7">
        <w:t xml:space="preserve">severely injured </w:t>
      </w:r>
      <w:r w:rsidRPr="00C93328">
        <w:t>patients in Stockholm</w:t>
      </w:r>
      <w:r w:rsidR="000543B7">
        <w:t xml:space="preserve"> </w:t>
      </w:r>
      <w:r w:rsidR="000543B7" w:rsidRPr="00C93328">
        <w:t>(22)</w:t>
      </w:r>
      <w:r w:rsidRPr="00C93328">
        <w:t>. The hospital has direct access to radiology, surgery, emergency medicine, intensive care</w:t>
      </w:r>
      <w:r w:rsidR="00493A33">
        <w:t>,</w:t>
      </w:r>
      <w:r w:rsidRPr="00C93328">
        <w:t xml:space="preserve"> and consultants from relevant </w:t>
      </w:r>
      <w:r w:rsidR="00CC5F88" w:rsidRPr="00C93328">
        <w:t>specialties</w:t>
      </w:r>
      <w:r w:rsidRPr="00C93328">
        <w:t xml:space="preserve"> (23). All patients are included in a mortality and morbidity screening process, combining audit </w:t>
      </w:r>
      <w:r w:rsidR="00CC5F88">
        <w:t>f</w:t>
      </w:r>
      <w:r w:rsidRPr="00C93328">
        <w:t xml:space="preserve">ilters and an individual review by specialized nurses. </w:t>
      </w:r>
      <w:r w:rsidR="000543B7">
        <w:t>Those</w:t>
      </w:r>
      <w:r w:rsidRPr="00C93328">
        <w:t xml:space="preserve"> </w:t>
      </w:r>
      <w:r w:rsidR="000543B7">
        <w:t>identified</w:t>
      </w:r>
      <w:r w:rsidRPr="00C93328">
        <w:t xml:space="preserve"> </w:t>
      </w:r>
      <w:r w:rsidR="000543B7">
        <w:t>as</w:t>
      </w:r>
      <w:r w:rsidRPr="00C93328">
        <w:t xml:space="preserve"> having</w:t>
      </w:r>
      <w:r w:rsidR="00493A33">
        <w:t xml:space="preserve"> </w:t>
      </w:r>
      <w:r w:rsidR="000543B7">
        <w:t xml:space="preserve">a </w:t>
      </w:r>
      <w:r w:rsidRPr="00C93328">
        <w:t xml:space="preserve">higher </w:t>
      </w:r>
      <w:r w:rsidR="000543B7">
        <w:t>likelihood</w:t>
      </w:r>
      <w:r w:rsidRPr="00C93328">
        <w:t xml:space="preserve"> </w:t>
      </w:r>
      <w:r w:rsidR="000543B7">
        <w:t>of</w:t>
      </w:r>
      <w:r w:rsidRPr="00C93328">
        <w:t xml:space="preserve"> OFI are discussed in a multidisciplinary conference </w:t>
      </w:r>
      <w:r w:rsidR="000543B7">
        <w:t>held</w:t>
      </w:r>
      <w:r w:rsidRPr="00C93328">
        <w:t xml:space="preserve"> every 6-8 weeks. Examples of OFI include the need for </w:t>
      </w:r>
      <w:r w:rsidR="000543B7">
        <w:t>improved</w:t>
      </w:r>
      <w:r w:rsidRPr="00C93328">
        <w:t xml:space="preserve"> organization or </w:t>
      </w:r>
      <w:r w:rsidR="000543B7">
        <w:t>greater involvement of</w:t>
      </w:r>
      <w:r w:rsidRPr="00C93328">
        <w:t xml:space="preserve"> senior </w:t>
      </w:r>
      <w:r w:rsidR="000543B7">
        <w:t xml:space="preserve">staff </w:t>
      </w:r>
      <w:r w:rsidRPr="00C93328">
        <w:t xml:space="preserve">in trauma care. The presence or absence of OFI is decided among the participants of the conference and </w:t>
      </w:r>
      <w:r w:rsidR="000543B7">
        <w:t>subsequently</w:t>
      </w:r>
      <w:r w:rsidRPr="00C93328">
        <w:t xml:space="preserve"> </w:t>
      </w:r>
      <w:r w:rsidR="000543B7">
        <w:t>documented</w:t>
      </w:r>
      <w:r w:rsidRPr="00C93328">
        <w:t xml:space="preserve"> in the trauma care quality database.</w:t>
      </w:r>
    </w:p>
    <w:p w14:paraId="244F461F" w14:textId="77777777" w:rsidR="00953E41" w:rsidRPr="00C93328" w:rsidRDefault="00953E41" w:rsidP="00965DFF">
      <w:pPr>
        <w:pStyle w:val="Rubrik2"/>
        <w:rPr>
          <w:lang w:val="en-US"/>
        </w:rPr>
      </w:pPr>
      <w:bookmarkStart w:id="7" w:name="participants"/>
      <w:bookmarkEnd w:id="6"/>
      <w:r w:rsidRPr="00C93328">
        <w:rPr>
          <w:lang w:val="en-US"/>
        </w:rPr>
        <w:t>Participants</w:t>
      </w:r>
    </w:p>
    <w:p w14:paraId="1041E89C" w14:textId="46CC8C09" w:rsidR="00953E41" w:rsidRPr="00C93328" w:rsidRDefault="00953E41" w:rsidP="00965DFF">
      <w:pPr>
        <w:pStyle w:val="FirstParagraph"/>
        <w:spacing w:line="360" w:lineRule="auto"/>
      </w:pPr>
      <w:r w:rsidRPr="00C93328">
        <w:t>The trauma registry includes all patients admitted with trauma team activation, regardless of Injury Severity Score (ISS), as well as patients admitted without trauma team activation but found to have an ISS of more than 9. We included all patients who had been included in the morbidity and mortality screening process between January 1, 2014</w:t>
      </w:r>
      <w:r w:rsidR="00493A33">
        <w:t>,</w:t>
      </w:r>
      <w:r w:rsidRPr="00C93328">
        <w:t xml:space="preserve"> and February 1, 2023</w:t>
      </w:r>
      <w:r w:rsidR="00493A33">
        <w:t>,</w:t>
      </w:r>
      <w:r w:rsidRPr="00C93328">
        <w:t xml:space="preserve"> and who were also admitted to the ICU. We excluded patients who were younger than 15 years and patients who were dead on arrival. Patients under 15 years of age were</w:t>
      </w:r>
      <w:r w:rsidR="000543B7">
        <w:t xml:space="preserve"> not included in the study </w:t>
      </w:r>
      <w:r w:rsidRPr="00C93328">
        <w:t>as they are included in other registries</w:t>
      </w:r>
      <w:r w:rsidR="000543B7">
        <w:t>, and because the clinical approach for children varies from that of adults.</w:t>
      </w:r>
    </w:p>
    <w:bookmarkEnd w:id="7"/>
    <w:p w14:paraId="4B8557E0" w14:textId="77777777" w:rsidR="00953E41" w:rsidRPr="00C93328" w:rsidRDefault="00953E41" w:rsidP="00965DFF">
      <w:pPr>
        <w:pStyle w:val="Rubrik2"/>
        <w:rPr>
          <w:lang w:val="en-US"/>
        </w:rPr>
      </w:pPr>
      <w:r w:rsidRPr="00C93328">
        <w:rPr>
          <w:lang w:val="en-US"/>
        </w:rPr>
        <w:t>Variables and data sources/measurements</w:t>
      </w:r>
    </w:p>
    <w:p w14:paraId="558916D9" w14:textId="77777777" w:rsidR="00953E41" w:rsidRPr="007C546C" w:rsidRDefault="00953E41" w:rsidP="00965DFF">
      <w:pPr>
        <w:pStyle w:val="Rubrik3"/>
        <w:rPr>
          <w:rFonts w:eastAsiaTheme="majorEastAsia" w:cstheme="majorBidi"/>
          <w:b/>
          <w:bCs/>
          <w:i w:val="0"/>
          <w:sz w:val="28"/>
          <w:szCs w:val="26"/>
          <w:lang w:val="en-US"/>
        </w:rPr>
      </w:pPr>
      <w:bookmarkStart w:id="8" w:name="study-outcome"/>
      <w:r w:rsidRPr="007C546C">
        <w:rPr>
          <w:rFonts w:eastAsiaTheme="majorEastAsia" w:cstheme="majorBidi"/>
          <w:b/>
          <w:bCs/>
          <w:i w:val="0"/>
          <w:sz w:val="28"/>
          <w:szCs w:val="26"/>
          <w:lang w:val="en-US"/>
        </w:rPr>
        <w:t>Study outcome</w:t>
      </w:r>
    </w:p>
    <w:p w14:paraId="073E60F2" w14:textId="1C7022C3" w:rsidR="00953E41" w:rsidRPr="00C93328" w:rsidRDefault="00953E41" w:rsidP="00965DFF">
      <w:pPr>
        <w:pStyle w:val="FirstParagraph"/>
        <w:spacing w:line="360" w:lineRule="auto"/>
      </w:pPr>
      <w:r w:rsidRPr="00C93328">
        <w:lastRenderedPageBreak/>
        <w:t>The study</w:t>
      </w:r>
      <w:r w:rsidR="000543B7">
        <w:t>’s</w:t>
      </w:r>
      <w:r w:rsidRPr="00C93328">
        <w:t xml:space="preserve"> outcome </w:t>
      </w:r>
      <w:r w:rsidR="00A744A0">
        <w:t>was</w:t>
      </w:r>
      <w:r w:rsidRPr="00C93328">
        <w:t xml:space="preserve"> the presence of OFI — defined as “Yes” for at least one identified OFI or “No” for no identified OFI — </w:t>
      </w:r>
      <w:r w:rsidR="000543B7">
        <w:t>based on</w:t>
      </w:r>
      <w:r w:rsidRPr="00C93328">
        <w:t xml:space="preserve"> consensus </w:t>
      </w:r>
      <w:r w:rsidR="000543B7">
        <w:t xml:space="preserve">reached during </w:t>
      </w:r>
      <w:r w:rsidRPr="00C93328">
        <w:t>the mortality and morbidity conference.</w:t>
      </w:r>
    </w:p>
    <w:p w14:paraId="7F19DCC8" w14:textId="77777777" w:rsidR="00953E41" w:rsidRPr="00C93328" w:rsidRDefault="00953E41" w:rsidP="00965DFF">
      <w:pPr>
        <w:pStyle w:val="Rubrik2"/>
        <w:rPr>
          <w:lang w:val="en-US"/>
        </w:rPr>
      </w:pPr>
      <w:bookmarkStart w:id="9" w:name="patient-and-process-factors"/>
      <w:bookmarkEnd w:id="8"/>
      <w:r w:rsidRPr="00C93328">
        <w:rPr>
          <w:lang w:val="en-US"/>
        </w:rPr>
        <w:t>Patient and process factors</w:t>
      </w:r>
    </w:p>
    <w:p w14:paraId="1E37DFB1" w14:textId="7CC33278" w:rsidR="00953E41" w:rsidRPr="00C93328" w:rsidRDefault="00953E41" w:rsidP="00965DFF">
      <w:pPr>
        <w:pStyle w:val="FirstParagraph"/>
        <w:spacing w:line="360" w:lineRule="auto"/>
      </w:pPr>
      <w:r w:rsidRPr="00C93328">
        <w:t>The variables</w:t>
      </w:r>
      <w:r w:rsidR="00821881">
        <w:t xml:space="preserve"> selected for analysis</w:t>
      </w:r>
      <w:r w:rsidRPr="00C93328">
        <w:t xml:space="preserve"> were </w:t>
      </w:r>
      <w:r w:rsidR="000543B7">
        <w:t xml:space="preserve">patient and process </w:t>
      </w:r>
      <w:r w:rsidRPr="00C93328">
        <w:t>factors chosen from the trauma registry, based on the locally used audit filters, standard epidemiological factors</w:t>
      </w:r>
      <w:r w:rsidR="00493A33">
        <w:t>,</w:t>
      </w:r>
      <w:r w:rsidRPr="00C93328">
        <w:t xml:space="preserve"> and factors registered in SweTrau. </w:t>
      </w:r>
      <w:r w:rsidR="00821881">
        <w:t>C</w:t>
      </w:r>
      <w:r w:rsidRPr="00C93328">
        <w:t xml:space="preserve">ategorical factors </w:t>
      </w:r>
      <w:r w:rsidR="00821881">
        <w:t>included</w:t>
      </w:r>
      <w:r w:rsidRPr="00C93328">
        <w:t xml:space="preserve"> sex</w:t>
      </w:r>
      <w:r w:rsidR="000543B7">
        <w:t>,</w:t>
      </w:r>
      <w:r w:rsidRPr="00C93328">
        <w:t xml:space="preserve"> </w:t>
      </w:r>
      <w:r w:rsidR="00DC7494">
        <w:t>mechanical ventilation</w:t>
      </w:r>
      <w:r w:rsidRPr="00C93328">
        <w:t>, on</w:t>
      </w:r>
      <w:r w:rsidR="00493A33">
        <w:t>-</w:t>
      </w:r>
      <w:r w:rsidR="00EF2783">
        <w:t>call hours</w:t>
      </w:r>
      <w:r w:rsidRPr="00C93328">
        <w:t>, ICU</w:t>
      </w:r>
      <w:r w:rsidR="00821881">
        <w:t xml:space="preserve"> length of stay</w:t>
      </w:r>
      <w:r w:rsidRPr="00C93328">
        <w:t>, ASA preinjury</w:t>
      </w:r>
      <w:r w:rsidR="00493A33">
        <w:t>,</w:t>
      </w:r>
      <w:r w:rsidRPr="00C93328">
        <w:t xml:space="preserve"> and 30</w:t>
      </w:r>
      <w:r w:rsidR="007C03DB">
        <w:t>-</w:t>
      </w:r>
      <w:r w:rsidRPr="00C93328">
        <w:t>day</w:t>
      </w:r>
      <w:r w:rsidR="007C03DB">
        <w:t xml:space="preserve"> mortality</w:t>
      </w:r>
      <w:r w:rsidRPr="00C93328">
        <w:t xml:space="preserve">. Sex was </w:t>
      </w:r>
      <w:r w:rsidR="00821881">
        <w:t>categorized</w:t>
      </w:r>
      <w:r w:rsidRPr="00C93328">
        <w:t xml:space="preserve"> </w:t>
      </w:r>
      <w:r w:rsidR="00821881">
        <w:t>as</w:t>
      </w:r>
      <w:r w:rsidRPr="00C93328">
        <w:t xml:space="preserve"> male </w:t>
      </w:r>
      <w:r w:rsidR="003F7217">
        <w:t xml:space="preserve">sex </w:t>
      </w:r>
      <w:r w:rsidR="00821881">
        <w:t>or</w:t>
      </w:r>
      <w:r w:rsidRPr="00C93328">
        <w:t xml:space="preserve"> female </w:t>
      </w:r>
      <w:r w:rsidR="002F41BC">
        <w:t>sex</w:t>
      </w:r>
      <w:r w:rsidRPr="00C93328">
        <w:t xml:space="preserve">. </w:t>
      </w:r>
      <w:r w:rsidR="00DC7494">
        <w:t xml:space="preserve">Mechanical ventilation </w:t>
      </w:r>
      <w:r w:rsidR="00821881">
        <w:t>w</w:t>
      </w:r>
      <w:r w:rsidR="00DC7494">
        <w:t>as</w:t>
      </w:r>
      <w:r w:rsidR="00821881">
        <w:t xml:space="preserve"> stratified into</w:t>
      </w:r>
      <w:r w:rsidRPr="00C93328">
        <w:t xml:space="preserve"> “No intubation”, “</w:t>
      </w:r>
      <w:r w:rsidR="00EF2783">
        <w:t>Mechanical</w:t>
      </w:r>
      <w:r w:rsidRPr="00C93328">
        <w:t xml:space="preserve"> </w:t>
      </w:r>
      <w:r w:rsidR="00EF2783">
        <w:t xml:space="preserve">ventilation </w:t>
      </w:r>
      <w:r w:rsidRPr="00C93328">
        <w:t>1-7 days”</w:t>
      </w:r>
      <w:r w:rsidR="003F7217">
        <w:t xml:space="preserve">, </w:t>
      </w:r>
      <w:r w:rsidRPr="00C93328">
        <w:t>“</w:t>
      </w:r>
      <w:r w:rsidR="00EF2783">
        <w:t>Mechanical ventilation</w:t>
      </w:r>
      <w:r w:rsidRPr="00C93328">
        <w:t xml:space="preserve"> &gt; 7 days”</w:t>
      </w:r>
      <w:r w:rsidR="003F7217">
        <w:t xml:space="preserve"> and “Unknown”</w:t>
      </w:r>
      <w:r w:rsidRPr="00C93328">
        <w:t>. On</w:t>
      </w:r>
      <w:r w:rsidR="00493A33">
        <w:t>-</w:t>
      </w:r>
      <w:r w:rsidR="00EF2783">
        <w:t xml:space="preserve">call hours </w:t>
      </w:r>
      <w:r w:rsidR="00A744A0">
        <w:t>was</w:t>
      </w:r>
      <w:r w:rsidRPr="00C93328">
        <w:t xml:space="preserve"> defined as </w:t>
      </w:r>
      <w:r w:rsidR="00821881">
        <w:t xml:space="preserve">arrival to the hospital </w:t>
      </w:r>
      <w:r w:rsidRPr="00C93328">
        <w:t>before 8.00 a.m., after 5 p.m., or during weekend</w:t>
      </w:r>
      <w:r w:rsidR="00821881">
        <w:t>s</w:t>
      </w:r>
      <w:r w:rsidR="00A744A0">
        <w:t xml:space="preserve"> – </w:t>
      </w:r>
      <w:r w:rsidRPr="00C93328">
        <w:t>Saturday or Sunday. ICU</w:t>
      </w:r>
      <w:r w:rsidR="00821881">
        <w:t xml:space="preserve"> length of stay</w:t>
      </w:r>
      <w:r w:rsidRPr="00C93328">
        <w:t xml:space="preserve"> </w:t>
      </w:r>
      <w:r w:rsidR="00821881">
        <w:t>was categorized</w:t>
      </w:r>
      <w:r w:rsidRPr="00C93328">
        <w:t xml:space="preserve"> </w:t>
      </w:r>
      <w:r w:rsidR="00821881">
        <w:t>as</w:t>
      </w:r>
      <w:r w:rsidRPr="00C93328">
        <w:t xml:space="preserve"> “≤ 7 days” </w:t>
      </w:r>
      <w:r w:rsidR="00821881">
        <w:t xml:space="preserve">or </w:t>
      </w:r>
      <w:r w:rsidRPr="00C93328">
        <w:t>“&gt; 7 days”. ASA preinjury was divided into “ASA 1-2” and “ASA 3-7”. 30</w:t>
      </w:r>
      <w:r w:rsidR="003F7217">
        <w:t>-day mortality</w:t>
      </w:r>
      <w:r w:rsidRPr="00C93328">
        <w:t xml:space="preserve"> was </w:t>
      </w:r>
      <w:r w:rsidR="00821881">
        <w:t>determined based on whether the patient was deceased or alive</w:t>
      </w:r>
      <w:r w:rsidRPr="00C93328">
        <w:t xml:space="preserve"> 30 days after </w:t>
      </w:r>
      <w:r w:rsidR="00EF2783" w:rsidRPr="00C93328">
        <w:t>hospitalization</w:t>
      </w:r>
      <w:r w:rsidRPr="00C93328">
        <w:t>.</w:t>
      </w:r>
    </w:p>
    <w:p w14:paraId="608D4684" w14:textId="05FD9222" w:rsidR="00953E41" w:rsidRPr="007C03DB" w:rsidRDefault="00953E41" w:rsidP="00965DFF">
      <w:pPr>
        <w:pStyle w:val="Brdtext"/>
        <w:spacing w:line="360" w:lineRule="auto"/>
        <w:rPr>
          <w:lang w:val="en-US"/>
        </w:rPr>
      </w:pPr>
      <w:r w:rsidRPr="00C93328">
        <w:rPr>
          <w:lang w:val="en-US"/>
        </w:rPr>
        <w:t xml:space="preserve">The continuous </w:t>
      </w:r>
      <w:r w:rsidR="00821881">
        <w:rPr>
          <w:lang w:val="en-US"/>
        </w:rPr>
        <w:t>variables in the analysis included</w:t>
      </w:r>
      <w:r w:rsidRPr="00C93328">
        <w:rPr>
          <w:lang w:val="en-US"/>
        </w:rPr>
        <w:t xml:space="preserve"> age, </w:t>
      </w:r>
      <w:r w:rsidR="00FB4C54">
        <w:rPr>
          <w:lang w:val="en-US"/>
        </w:rPr>
        <w:t>Revised Trauma Score (</w:t>
      </w:r>
      <w:r w:rsidRPr="00C93328">
        <w:rPr>
          <w:lang w:val="en-US"/>
        </w:rPr>
        <w:t>RTS</w:t>
      </w:r>
      <w:r w:rsidR="00FB4C54">
        <w:rPr>
          <w:lang w:val="en-US"/>
        </w:rPr>
        <w:t>)</w:t>
      </w:r>
      <w:r w:rsidRPr="00C93328">
        <w:rPr>
          <w:lang w:val="en-US"/>
        </w:rPr>
        <w:t>, ISS</w:t>
      </w:r>
      <w:r w:rsidR="00394BCE">
        <w:rPr>
          <w:lang w:val="en-US"/>
        </w:rPr>
        <w:t>,</w:t>
      </w:r>
      <w:r w:rsidRPr="00C93328">
        <w:rPr>
          <w:lang w:val="en-US"/>
        </w:rPr>
        <w:t xml:space="preserve"> and time to first computed tomography (CT). </w:t>
      </w:r>
      <w:r w:rsidR="00821881">
        <w:rPr>
          <w:lang w:val="en-US"/>
        </w:rPr>
        <w:t>In instances where</w:t>
      </w:r>
      <w:r w:rsidRPr="00C93328">
        <w:rPr>
          <w:lang w:val="en-US"/>
        </w:rPr>
        <w:t xml:space="preserve"> hospital values for systolic blood pressure</w:t>
      </w:r>
      <w:r w:rsidR="00821881">
        <w:rPr>
          <w:lang w:val="en-US"/>
        </w:rPr>
        <w:t xml:space="preserve"> (SBP)</w:t>
      </w:r>
      <w:r w:rsidRPr="00C93328">
        <w:rPr>
          <w:lang w:val="en-US"/>
        </w:rPr>
        <w:t>, respiratory rate</w:t>
      </w:r>
      <w:r w:rsidR="00821881">
        <w:rPr>
          <w:lang w:val="en-US"/>
        </w:rPr>
        <w:t xml:space="preserve"> (RR)</w:t>
      </w:r>
      <w:r w:rsidR="00394BCE">
        <w:rPr>
          <w:lang w:val="en-US"/>
        </w:rPr>
        <w:t>,</w:t>
      </w:r>
      <w:r w:rsidRPr="00C93328">
        <w:rPr>
          <w:lang w:val="en-US"/>
        </w:rPr>
        <w:t xml:space="preserve"> or </w:t>
      </w:r>
      <w:r w:rsidR="00821881">
        <w:rPr>
          <w:lang w:val="en-US"/>
        </w:rPr>
        <w:t>Glasgow Come Scale (</w:t>
      </w:r>
      <w:r w:rsidRPr="00C93328">
        <w:rPr>
          <w:lang w:val="en-US"/>
        </w:rPr>
        <w:t>GCS</w:t>
      </w:r>
      <w:r w:rsidR="00821881">
        <w:rPr>
          <w:lang w:val="en-US"/>
        </w:rPr>
        <w:t>)</w:t>
      </w:r>
      <w:r w:rsidRPr="00C93328">
        <w:rPr>
          <w:lang w:val="en-US"/>
        </w:rPr>
        <w:t xml:space="preserve"> score</w:t>
      </w:r>
      <w:r w:rsidR="00821881">
        <w:rPr>
          <w:lang w:val="en-US"/>
        </w:rPr>
        <w:t>s</w:t>
      </w:r>
      <w:r w:rsidRPr="00C93328">
        <w:rPr>
          <w:lang w:val="en-US"/>
        </w:rPr>
        <w:t xml:space="preserve"> were missing from the emergency department</w:t>
      </w:r>
      <w:r w:rsidR="00821881">
        <w:rPr>
          <w:lang w:val="en-US"/>
        </w:rPr>
        <w:t xml:space="preserve"> records</w:t>
      </w:r>
      <w:r w:rsidRPr="00C93328">
        <w:rPr>
          <w:lang w:val="en-US"/>
        </w:rPr>
        <w:t xml:space="preserve">, prehospital values were used instead. If the patient was </w:t>
      </w:r>
      <w:r w:rsidR="00EF2783" w:rsidRPr="00C93328">
        <w:rPr>
          <w:lang w:val="en-US"/>
        </w:rPr>
        <w:t>intubated,</w:t>
      </w:r>
      <w:r w:rsidRPr="00C93328">
        <w:rPr>
          <w:lang w:val="en-US"/>
        </w:rPr>
        <w:t xml:space="preserve"> </w:t>
      </w:r>
      <w:r w:rsidR="00821881">
        <w:rPr>
          <w:lang w:val="en-US"/>
        </w:rPr>
        <w:t xml:space="preserve">it was </w:t>
      </w:r>
      <w:r w:rsidRPr="00C93328">
        <w:rPr>
          <w:lang w:val="en-US"/>
        </w:rPr>
        <w:t>assumed that</w:t>
      </w:r>
      <w:r w:rsidR="00821881">
        <w:rPr>
          <w:lang w:val="en-US"/>
        </w:rPr>
        <w:t xml:space="preserve"> their</w:t>
      </w:r>
      <w:r w:rsidRPr="00C93328">
        <w:rPr>
          <w:lang w:val="en-US"/>
        </w:rPr>
        <w:t xml:space="preserve"> GCS was 3 and RR was 0. </w:t>
      </w:r>
      <w:r w:rsidR="00821881">
        <w:rPr>
          <w:lang w:val="en-US"/>
        </w:rPr>
        <w:t>Subsequently, f</w:t>
      </w:r>
      <w:r w:rsidRPr="00C93328">
        <w:rPr>
          <w:lang w:val="en-US"/>
        </w:rPr>
        <w:t>or the RTS</w:t>
      </w:r>
      <w:r w:rsidR="00394BCE">
        <w:rPr>
          <w:lang w:val="en-US"/>
        </w:rPr>
        <w:t xml:space="preserve"> </w:t>
      </w:r>
      <w:r w:rsidRPr="00C93328">
        <w:rPr>
          <w:lang w:val="en-US"/>
        </w:rPr>
        <w:t xml:space="preserve">variable, each of the </w:t>
      </w:r>
      <w:proofErr w:type="gramStart"/>
      <w:r w:rsidRPr="00C93328">
        <w:rPr>
          <w:lang w:val="en-US"/>
        </w:rPr>
        <w:t>variables</w:t>
      </w:r>
      <w:proofErr w:type="gramEnd"/>
      <w:r w:rsidRPr="00C93328">
        <w:rPr>
          <w:lang w:val="en-US"/>
        </w:rPr>
        <w:t xml:space="preserve"> GCS, SBP</w:t>
      </w:r>
      <w:r w:rsidR="00394BCE">
        <w:rPr>
          <w:lang w:val="en-US"/>
        </w:rPr>
        <w:t>,</w:t>
      </w:r>
      <w:r w:rsidRPr="00C93328">
        <w:rPr>
          <w:lang w:val="en-US"/>
        </w:rPr>
        <w:t xml:space="preserve"> and RR were converted RTS</w:t>
      </w:r>
      <w:r w:rsidR="00394BCE">
        <w:rPr>
          <w:lang w:val="en-US"/>
        </w:rPr>
        <w:t xml:space="preserve"> </w:t>
      </w:r>
      <w:r w:rsidRPr="00C93328">
        <w:rPr>
          <w:lang w:val="en-US"/>
        </w:rPr>
        <w:t>code</w:t>
      </w:r>
      <w:r w:rsidR="00821881">
        <w:rPr>
          <w:lang w:val="en-US"/>
        </w:rPr>
        <w:t>s ranging from</w:t>
      </w:r>
      <w:r w:rsidRPr="00C93328">
        <w:rPr>
          <w:lang w:val="en-US"/>
        </w:rPr>
        <w:t xml:space="preserve"> 0 </w:t>
      </w:r>
      <w:r w:rsidR="00821881">
        <w:rPr>
          <w:lang w:val="en-US"/>
        </w:rPr>
        <w:t>to</w:t>
      </w:r>
      <w:r w:rsidRPr="00C93328">
        <w:rPr>
          <w:lang w:val="en-US"/>
        </w:rPr>
        <w:t xml:space="preserve"> 4 based on </w:t>
      </w:r>
      <w:r w:rsidR="00821881">
        <w:rPr>
          <w:lang w:val="en-US"/>
        </w:rPr>
        <w:t>their respective values</w:t>
      </w:r>
      <w:r w:rsidRPr="00C93328">
        <w:rPr>
          <w:lang w:val="en-US"/>
        </w:rPr>
        <w:t>. RTS was then calculated using the formula for RTS</w:t>
      </w:r>
      <w:r w:rsidR="007C03DB">
        <w:rPr>
          <w:lang w:val="en-US"/>
        </w:rPr>
        <w:t xml:space="preserve">: </w:t>
      </w:r>
      <w:r w:rsidR="007C03DB" w:rsidRPr="007C03DB">
        <w:rPr>
          <w:lang w:val="en-US"/>
        </w:rPr>
        <w:t xml:space="preserve">0.9368 </w:t>
      </w:r>
      <w:r w:rsidR="007C03DB">
        <w:rPr>
          <w:lang w:val="en-US"/>
        </w:rPr>
        <w:t xml:space="preserve">* </w:t>
      </w:r>
      <w:r w:rsidR="007C03DB" w:rsidRPr="007C03DB">
        <w:rPr>
          <w:lang w:val="en-US"/>
        </w:rPr>
        <w:t>GCS</w:t>
      </w:r>
      <w:r w:rsidR="007C03DB">
        <w:rPr>
          <w:lang w:val="en-US"/>
        </w:rPr>
        <w:t xml:space="preserve">-code </w:t>
      </w:r>
      <w:r w:rsidR="007C03DB" w:rsidRPr="007C03DB">
        <w:rPr>
          <w:lang w:val="en-US"/>
        </w:rPr>
        <w:t>+ 0.7326 SBP</w:t>
      </w:r>
      <w:r w:rsidR="007C03DB">
        <w:rPr>
          <w:lang w:val="en-US"/>
        </w:rPr>
        <w:t>-code</w:t>
      </w:r>
      <w:r w:rsidR="007C03DB" w:rsidRPr="007C03DB">
        <w:rPr>
          <w:lang w:val="en-US"/>
        </w:rPr>
        <w:t xml:space="preserve"> + 0.2908 RR</w:t>
      </w:r>
      <w:r w:rsidR="007C03DB">
        <w:rPr>
          <w:lang w:val="en-US"/>
        </w:rPr>
        <w:t xml:space="preserve">-code to </w:t>
      </w:r>
      <w:r w:rsidR="00821881">
        <w:rPr>
          <w:lang w:val="en-US"/>
        </w:rPr>
        <w:t>derive</w:t>
      </w:r>
      <w:r w:rsidR="007C03DB">
        <w:rPr>
          <w:lang w:val="en-US"/>
        </w:rPr>
        <w:t xml:space="preserve"> the RTS</w:t>
      </w:r>
      <w:r w:rsidR="00821881">
        <w:rPr>
          <w:lang w:val="en-US"/>
        </w:rPr>
        <w:t xml:space="preserve"> </w:t>
      </w:r>
      <w:r w:rsidR="007C03DB">
        <w:rPr>
          <w:lang w:val="en-US"/>
        </w:rPr>
        <w:t>value.</w:t>
      </w:r>
    </w:p>
    <w:p w14:paraId="29309DD9" w14:textId="77777777" w:rsidR="00953E41" w:rsidRPr="00C93328" w:rsidRDefault="00953E41" w:rsidP="00965DFF">
      <w:pPr>
        <w:pStyle w:val="Rubrik2"/>
        <w:rPr>
          <w:lang w:val="en-US"/>
        </w:rPr>
      </w:pPr>
      <w:bookmarkStart w:id="10" w:name="statistical-methods"/>
      <w:bookmarkEnd w:id="9"/>
      <w:r w:rsidRPr="00C93328">
        <w:rPr>
          <w:lang w:val="en-US"/>
        </w:rPr>
        <w:t>Statistical methods</w:t>
      </w:r>
    </w:p>
    <w:p w14:paraId="49245C22" w14:textId="21A6CCA6" w:rsidR="00953E41" w:rsidRDefault="00953E41" w:rsidP="00965DFF">
      <w:pPr>
        <w:pStyle w:val="FirstParagraph"/>
        <w:spacing w:line="360" w:lineRule="auto"/>
      </w:pPr>
      <w:r w:rsidRPr="00C93328">
        <w:t xml:space="preserve">When </w:t>
      </w:r>
      <w:r w:rsidR="00821881">
        <w:t xml:space="preserve">conducting </w:t>
      </w:r>
      <w:r w:rsidRPr="00C93328">
        <w:t xml:space="preserve">logistic </w:t>
      </w:r>
      <w:r w:rsidR="00C93328" w:rsidRPr="00C93328">
        <w:t>regression</w:t>
      </w:r>
      <w:r w:rsidR="00821881">
        <w:t xml:space="preserve"> analysis</w:t>
      </w:r>
      <w:r w:rsidR="00C93328" w:rsidRPr="00C93328">
        <w:t>,</w:t>
      </w:r>
      <w:r w:rsidRPr="00C93328">
        <w:t xml:space="preserve"> the number of events per variable (EPV) equal to 10 is a rule of thumb. If </w:t>
      </w:r>
      <w:r w:rsidR="00821881">
        <w:t xml:space="preserve">the </w:t>
      </w:r>
      <w:r w:rsidRPr="00C93328">
        <w:t>EPV</w:t>
      </w:r>
      <w:r w:rsidR="00821881">
        <w:t xml:space="preserve"> falls</w:t>
      </w:r>
      <w:r w:rsidRPr="00C93328">
        <w:t xml:space="preserve"> below </w:t>
      </w:r>
      <w:r w:rsidR="00821881">
        <w:t>this threshold</w:t>
      </w:r>
      <w:r w:rsidRPr="00C93328">
        <w:t xml:space="preserve">, the results for regression analyses should be interpreted with caution (25). </w:t>
      </w:r>
      <w:r w:rsidR="003A37B9">
        <w:t>Keeping this guideline in mind, we selected</w:t>
      </w:r>
      <w:r w:rsidRPr="00C93328">
        <w:t xml:space="preserve"> independent variables for the analysis. </w:t>
      </w:r>
      <w:r w:rsidR="003A37B9">
        <w:t>To achieve this, we converted</w:t>
      </w:r>
      <w:r w:rsidRPr="00C93328">
        <w:t xml:space="preserve"> RTS, ISS</w:t>
      </w:r>
      <w:r w:rsidR="00394BCE">
        <w:t>,</w:t>
      </w:r>
      <w:r w:rsidRPr="00C93328">
        <w:t xml:space="preserve"> and time to first CT</w:t>
      </w:r>
      <w:r w:rsidR="003A37B9">
        <w:t xml:space="preserve"> into continuous variables, while </w:t>
      </w:r>
      <w:r w:rsidRPr="00C93328">
        <w:t>categorical variables</w:t>
      </w:r>
      <w:r w:rsidR="003A37B9">
        <w:t xml:space="preserve"> were stratified into </w:t>
      </w:r>
      <w:r w:rsidR="00A744A0">
        <w:t>as</w:t>
      </w:r>
      <w:r w:rsidRPr="00C93328">
        <w:t xml:space="preserve"> </w:t>
      </w:r>
      <w:r w:rsidR="003A37B9" w:rsidRPr="00C93328">
        <w:t>few</w:t>
      </w:r>
      <w:r w:rsidR="00A744A0">
        <w:t xml:space="preserve"> </w:t>
      </w:r>
      <w:r w:rsidR="003A37B9" w:rsidRPr="00C93328">
        <w:t>levels</w:t>
      </w:r>
      <w:r w:rsidR="00A744A0">
        <w:t xml:space="preserve"> as</w:t>
      </w:r>
      <w:r w:rsidRPr="00C93328">
        <w:t xml:space="preserve"> possible without compromising the quality</w:t>
      </w:r>
      <w:r w:rsidR="00A744A0">
        <w:t xml:space="preserve"> of the analysis</w:t>
      </w:r>
      <w:r w:rsidRPr="00C93328">
        <w:t>.</w:t>
      </w:r>
      <w:r w:rsidR="00192E0C">
        <w:t xml:space="preserve"> </w:t>
      </w:r>
    </w:p>
    <w:p w14:paraId="6909A2C4" w14:textId="51FB88E5" w:rsidR="00821881" w:rsidRDefault="00192E0C" w:rsidP="00965DFF">
      <w:pPr>
        <w:autoSpaceDE w:val="0"/>
        <w:autoSpaceDN w:val="0"/>
        <w:adjustRightInd w:val="0"/>
        <w:spacing w:line="360" w:lineRule="auto"/>
        <w:rPr>
          <w:lang w:val="en-US"/>
        </w:rPr>
      </w:pPr>
      <w:r w:rsidRPr="00C93328">
        <w:rPr>
          <w:lang w:val="en-US"/>
        </w:rPr>
        <w:t>A complete case analysis was conducted after handling missing values. We present</w:t>
      </w:r>
      <w:r w:rsidR="00A744A0">
        <w:rPr>
          <w:lang w:val="en-US"/>
        </w:rPr>
        <w:t>ed</w:t>
      </w:r>
      <w:r w:rsidRPr="00C93328">
        <w:rPr>
          <w:lang w:val="en-US"/>
        </w:rPr>
        <w:t xml:space="preserve"> sample characteristics using descriptive statistics.</w:t>
      </w:r>
      <w:r>
        <w:rPr>
          <w:lang w:val="en-US"/>
        </w:rPr>
        <w:t xml:space="preserve"> Pearson’s Chi-squared test </w:t>
      </w:r>
      <w:r w:rsidR="003A37B9">
        <w:rPr>
          <w:lang w:val="en-US"/>
        </w:rPr>
        <w:t>was used to calculate p-</w:t>
      </w:r>
      <w:r w:rsidR="003A37B9">
        <w:rPr>
          <w:lang w:val="en-US"/>
        </w:rPr>
        <w:lastRenderedPageBreak/>
        <w:t>values for categorical variables, while</w:t>
      </w:r>
      <w:r>
        <w:rPr>
          <w:lang w:val="en-US"/>
        </w:rPr>
        <w:t xml:space="preserve"> the Wilcoxon rank sum test</w:t>
      </w:r>
      <w:r w:rsidR="003A37B9">
        <w:rPr>
          <w:lang w:val="en-US"/>
        </w:rPr>
        <w:t xml:space="preserve"> was used </w:t>
      </w:r>
      <w:r>
        <w:rPr>
          <w:lang w:val="en-US"/>
        </w:rPr>
        <w:t xml:space="preserve">for continuous variables. </w:t>
      </w:r>
      <w:r w:rsidR="003A37B9">
        <w:rPr>
          <w:lang w:val="en-US"/>
        </w:rPr>
        <w:t>C</w:t>
      </w:r>
      <w:r w:rsidRPr="00192E0C">
        <w:rPr>
          <w:lang w:val="en-US"/>
        </w:rPr>
        <w:t xml:space="preserve">ontinuous variables were compared </w:t>
      </w:r>
      <w:r w:rsidR="003A37B9">
        <w:rPr>
          <w:lang w:val="en-US"/>
        </w:rPr>
        <w:t>based on</w:t>
      </w:r>
      <w:r w:rsidRPr="00192E0C">
        <w:rPr>
          <w:lang w:val="en-US"/>
        </w:rPr>
        <w:t xml:space="preserve"> the</w:t>
      </w:r>
      <w:r w:rsidR="003A37B9">
        <w:rPr>
          <w:lang w:val="en-US"/>
        </w:rPr>
        <w:t>ir</w:t>
      </w:r>
      <w:r w:rsidRPr="00192E0C">
        <w:rPr>
          <w:lang w:val="en-US"/>
        </w:rPr>
        <w:t xml:space="preserve"> mean </w:t>
      </w:r>
      <w:r w:rsidR="003A37B9">
        <w:rPr>
          <w:lang w:val="en-US"/>
        </w:rPr>
        <w:t xml:space="preserve">values </w:t>
      </w:r>
      <w:r w:rsidRPr="00192E0C">
        <w:rPr>
          <w:lang w:val="en-US"/>
        </w:rPr>
        <w:t>and standard deviation</w:t>
      </w:r>
      <w:r w:rsidR="003A37B9">
        <w:rPr>
          <w:lang w:val="en-US"/>
        </w:rPr>
        <w:t>s</w:t>
      </w:r>
      <w:r w:rsidR="002E260D">
        <w:rPr>
          <w:lang w:val="en-US"/>
        </w:rPr>
        <w:t xml:space="preserve">, </w:t>
      </w:r>
      <w:r w:rsidR="003A37B9">
        <w:rPr>
          <w:lang w:val="en-US"/>
        </w:rPr>
        <w:t xml:space="preserve">while </w:t>
      </w:r>
      <w:r w:rsidRPr="00192E0C">
        <w:rPr>
          <w:lang w:val="en-US"/>
        </w:rPr>
        <w:t xml:space="preserve">categorical </w:t>
      </w:r>
      <w:r w:rsidR="003A37B9">
        <w:rPr>
          <w:lang w:val="en-US"/>
        </w:rPr>
        <w:t>variables</w:t>
      </w:r>
      <w:r w:rsidRPr="00192E0C">
        <w:rPr>
          <w:lang w:val="en-US"/>
        </w:rPr>
        <w:t xml:space="preserve"> </w:t>
      </w:r>
      <w:r>
        <w:rPr>
          <w:lang w:val="en-US"/>
        </w:rPr>
        <w:t xml:space="preserve">were </w:t>
      </w:r>
      <w:r w:rsidR="003A37B9">
        <w:rPr>
          <w:lang w:val="en-US"/>
        </w:rPr>
        <w:t>assessed</w:t>
      </w:r>
      <w:r>
        <w:rPr>
          <w:lang w:val="en-US"/>
        </w:rPr>
        <w:t xml:space="preserve"> by the number of patients </w:t>
      </w:r>
      <w:r w:rsidR="003A37B9">
        <w:rPr>
          <w:lang w:val="en-US"/>
        </w:rPr>
        <w:t>within</w:t>
      </w:r>
      <w:r>
        <w:rPr>
          <w:lang w:val="en-US"/>
        </w:rPr>
        <w:t xml:space="preserve"> each </w:t>
      </w:r>
      <w:r w:rsidR="002E260D">
        <w:rPr>
          <w:lang w:val="en-US"/>
        </w:rPr>
        <w:t>sub</w:t>
      </w:r>
      <w:r>
        <w:rPr>
          <w:lang w:val="en-US"/>
        </w:rPr>
        <w:t xml:space="preserve">group and the </w:t>
      </w:r>
      <w:r w:rsidR="003A37B9">
        <w:rPr>
          <w:lang w:val="en-US"/>
        </w:rPr>
        <w:t>corresponding subgroup percentages.</w:t>
      </w:r>
      <w:r>
        <w:rPr>
          <w:lang w:val="en-US"/>
        </w:rPr>
        <w:t xml:space="preserve"> </w:t>
      </w:r>
    </w:p>
    <w:p w14:paraId="325B6F48" w14:textId="77777777" w:rsidR="00821881" w:rsidRDefault="00821881" w:rsidP="00965DFF">
      <w:pPr>
        <w:autoSpaceDE w:val="0"/>
        <w:autoSpaceDN w:val="0"/>
        <w:adjustRightInd w:val="0"/>
        <w:spacing w:line="360" w:lineRule="auto"/>
        <w:rPr>
          <w:lang w:val="en-US"/>
        </w:rPr>
      </w:pPr>
    </w:p>
    <w:p w14:paraId="12EF5713" w14:textId="186320B3" w:rsidR="00953E41" w:rsidRDefault="00953E41" w:rsidP="00965DFF">
      <w:pPr>
        <w:autoSpaceDE w:val="0"/>
        <w:autoSpaceDN w:val="0"/>
        <w:adjustRightInd w:val="0"/>
        <w:spacing w:line="360" w:lineRule="auto"/>
        <w:rPr>
          <w:lang w:val="en-US"/>
        </w:rPr>
      </w:pPr>
      <w:r w:rsidRPr="00C93328">
        <w:rPr>
          <w:lang w:val="en-US"/>
        </w:rPr>
        <w:t>Bivariable logistic regression was used to determine unadjusted associations and multivariable logistic regression to determine adjusted associations between patient and process factors and OFI. Odds ratios (OR) with associated 95% confidence intervals w</w:t>
      </w:r>
      <w:r w:rsidR="00CD0F57">
        <w:rPr>
          <w:lang w:val="en-US"/>
        </w:rPr>
        <w:t>ere</w:t>
      </w:r>
      <w:r w:rsidRPr="00C93328">
        <w:rPr>
          <w:lang w:val="en-US"/>
        </w:rPr>
        <w:t xml:space="preserve"> used with a 5% significance level.</w:t>
      </w:r>
      <w:r w:rsidR="002E260D">
        <w:rPr>
          <w:lang w:val="en-US"/>
        </w:rPr>
        <w:t xml:space="preserve"> For continuous variables,</w:t>
      </w:r>
      <w:r w:rsidR="0088359C" w:rsidRPr="00C93328">
        <w:rPr>
          <w:lang w:val="en-US"/>
        </w:rPr>
        <w:t xml:space="preserve"> </w:t>
      </w:r>
      <w:r w:rsidR="002E260D">
        <w:rPr>
          <w:lang w:val="en-US"/>
        </w:rPr>
        <w:t xml:space="preserve">ORs were </w:t>
      </w:r>
      <w:r w:rsidR="003A37B9">
        <w:rPr>
          <w:lang w:val="en-US"/>
        </w:rPr>
        <w:t>derived</w:t>
      </w:r>
      <w:r w:rsidR="002E260D">
        <w:rPr>
          <w:lang w:val="en-US"/>
        </w:rPr>
        <w:t xml:space="preserve"> by </w:t>
      </w:r>
      <w:r w:rsidR="003A37B9">
        <w:rPr>
          <w:lang w:val="en-US"/>
        </w:rPr>
        <w:t>evaluating</w:t>
      </w:r>
      <w:r w:rsidR="002E260D">
        <w:rPr>
          <w:lang w:val="en-US"/>
        </w:rPr>
        <w:t xml:space="preserve"> each unitary step increment. </w:t>
      </w:r>
      <w:r w:rsidR="003A37B9">
        <w:rPr>
          <w:lang w:val="en-US"/>
        </w:rPr>
        <w:t>All statistical analyses were conducted</w:t>
      </w:r>
      <w:r w:rsidR="0088359C" w:rsidRPr="00C93328">
        <w:rPr>
          <w:lang w:val="en-US"/>
        </w:rPr>
        <w:t xml:space="preserve"> us</w:t>
      </w:r>
      <w:r w:rsidR="003A37B9">
        <w:rPr>
          <w:lang w:val="en-US"/>
        </w:rPr>
        <w:t>ing</w:t>
      </w:r>
      <w:r w:rsidR="0088359C" w:rsidRPr="00C93328">
        <w:rPr>
          <w:lang w:val="en-US"/>
        </w:rPr>
        <w:t xml:space="preserve"> R (21).</w:t>
      </w:r>
    </w:p>
    <w:p w14:paraId="4C267AF2" w14:textId="77777777" w:rsidR="00821881" w:rsidRPr="00C93328" w:rsidRDefault="00821881" w:rsidP="00965DFF">
      <w:pPr>
        <w:autoSpaceDE w:val="0"/>
        <w:autoSpaceDN w:val="0"/>
        <w:adjustRightInd w:val="0"/>
        <w:spacing w:line="360" w:lineRule="auto"/>
        <w:rPr>
          <w:lang w:val="en-US"/>
        </w:rPr>
      </w:pPr>
    </w:p>
    <w:bookmarkEnd w:id="10"/>
    <w:p w14:paraId="5E528CC6" w14:textId="77777777" w:rsidR="00CD6BF7" w:rsidRPr="00C93328" w:rsidRDefault="00CD6BF7" w:rsidP="00965DFF">
      <w:pPr>
        <w:pStyle w:val="Rubrik2"/>
        <w:rPr>
          <w:lang w:val="en-US"/>
        </w:rPr>
      </w:pPr>
      <w:r w:rsidRPr="00C93328">
        <w:rPr>
          <w:lang w:val="en-US"/>
        </w:rPr>
        <w:t>Ethical considerations</w:t>
      </w:r>
    </w:p>
    <w:p w14:paraId="1FEF7135" w14:textId="2DF8FB4D" w:rsidR="00CD6BF7" w:rsidRPr="00C93328" w:rsidRDefault="00CD6BF7" w:rsidP="00965DFF">
      <w:pPr>
        <w:pStyle w:val="FirstParagraph"/>
        <w:spacing w:line="360" w:lineRule="auto"/>
      </w:pPr>
      <w:r w:rsidRPr="00C93328">
        <w:t>There are several ethical aspects to take into consideration regarding this study: voluntary participation, informed consent, anonymity, confidentiality, potential for harm</w:t>
      </w:r>
      <w:r w:rsidR="00493A33">
        <w:t>,</w:t>
      </w:r>
      <w:r w:rsidRPr="00C93328">
        <w:t xml:space="preserve"> and results communication.</w:t>
      </w:r>
    </w:p>
    <w:p w14:paraId="3FD6B999" w14:textId="4330E962" w:rsidR="00CD6BF7" w:rsidRPr="00C93328" w:rsidRDefault="003A37B9" w:rsidP="00965DFF">
      <w:pPr>
        <w:pStyle w:val="Brdtext"/>
        <w:spacing w:line="360" w:lineRule="auto"/>
        <w:rPr>
          <w:lang w:val="en-US"/>
        </w:rPr>
      </w:pPr>
      <w:r>
        <w:rPr>
          <w:lang w:val="en-US"/>
        </w:rPr>
        <w:t xml:space="preserve">All </w:t>
      </w:r>
      <w:r w:rsidR="00CD6BF7" w:rsidRPr="00C93328">
        <w:rPr>
          <w:lang w:val="en-US"/>
        </w:rPr>
        <w:t>patients with trauma team activation or high ISS scores are</w:t>
      </w:r>
      <w:r>
        <w:rPr>
          <w:lang w:val="en-US"/>
        </w:rPr>
        <w:t xml:space="preserve"> automatically</w:t>
      </w:r>
      <w:r w:rsidR="00CD6BF7" w:rsidRPr="00C93328">
        <w:rPr>
          <w:lang w:val="en-US"/>
        </w:rPr>
        <w:t xml:space="preserve"> included in the database used for this study. </w:t>
      </w:r>
      <w:r>
        <w:rPr>
          <w:lang w:val="en-US"/>
        </w:rPr>
        <w:t xml:space="preserve">However, severe trauma may not be information patients, or their families wish to be publicly available, given that the collected data include sensitive details such as </w:t>
      </w:r>
      <w:r w:rsidR="00CD6BF7" w:rsidRPr="00C93328">
        <w:rPr>
          <w:lang w:val="en-US"/>
        </w:rPr>
        <w:t>vital parameters</w:t>
      </w:r>
      <w:r>
        <w:rPr>
          <w:lang w:val="en-US"/>
        </w:rPr>
        <w:t>, outcomes, type of trauma,</w:t>
      </w:r>
      <w:r w:rsidR="00CD6BF7" w:rsidRPr="00C93328">
        <w:rPr>
          <w:lang w:val="en-US"/>
        </w:rPr>
        <w:t xml:space="preserve"> and </w:t>
      </w:r>
      <w:r>
        <w:rPr>
          <w:lang w:val="en-US"/>
        </w:rPr>
        <w:t>time of hospital arrival. Thus</w:t>
      </w:r>
      <w:r w:rsidR="00CD6BF7" w:rsidRPr="00C93328">
        <w:rPr>
          <w:lang w:val="en-US"/>
        </w:rPr>
        <w:t xml:space="preserve">, the ethical </w:t>
      </w:r>
      <w:r>
        <w:rPr>
          <w:lang w:val="en-US"/>
        </w:rPr>
        <w:t>principles</w:t>
      </w:r>
      <w:r w:rsidR="00CD6BF7" w:rsidRPr="00C93328">
        <w:rPr>
          <w:lang w:val="en-US"/>
        </w:rPr>
        <w:t xml:space="preserve"> of voluntary participation and informed consent </w:t>
      </w:r>
      <w:r w:rsidR="00C93328" w:rsidRPr="00C93328">
        <w:rPr>
          <w:lang w:val="en-US"/>
        </w:rPr>
        <w:t>must</w:t>
      </w:r>
      <w:r w:rsidR="00CD6BF7" w:rsidRPr="00C93328">
        <w:rPr>
          <w:lang w:val="en-US"/>
        </w:rPr>
        <w:t xml:space="preserve"> be considered. </w:t>
      </w:r>
      <w:r>
        <w:rPr>
          <w:lang w:val="en-US"/>
        </w:rPr>
        <w:t>N</w:t>
      </w:r>
      <w:r w:rsidR="00B15A3E">
        <w:rPr>
          <w:lang w:val="en-US"/>
        </w:rPr>
        <w:t>ational</w:t>
      </w:r>
      <w:r w:rsidR="00CD6BF7" w:rsidRPr="00C93328">
        <w:rPr>
          <w:lang w:val="en-US"/>
        </w:rPr>
        <w:t xml:space="preserve"> databases collect</w:t>
      </w:r>
      <w:r>
        <w:rPr>
          <w:lang w:val="en-US"/>
        </w:rPr>
        <w:t xml:space="preserve"> data from</w:t>
      </w:r>
      <w:r w:rsidR="00CD6BF7" w:rsidRPr="00C93328">
        <w:rPr>
          <w:lang w:val="en-US"/>
        </w:rPr>
        <w:t xml:space="preserve"> all</w:t>
      </w:r>
      <w:r>
        <w:rPr>
          <w:lang w:val="en-US"/>
        </w:rPr>
        <w:t xml:space="preserve"> registered</w:t>
      </w:r>
      <w:r w:rsidR="00CD6BF7" w:rsidRPr="00C93328">
        <w:rPr>
          <w:lang w:val="en-US"/>
        </w:rPr>
        <w:t xml:space="preserve"> patients</w:t>
      </w:r>
      <w:r>
        <w:rPr>
          <w:lang w:val="en-US"/>
        </w:rPr>
        <w:t>, often without explicit consent, which presents a drawback in terms of voluntary participation</w:t>
      </w:r>
      <w:r w:rsidR="00CD6BF7" w:rsidRPr="00C93328">
        <w:rPr>
          <w:lang w:val="en-US"/>
        </w:rPr>
        <w:t>.</w:t>
      </w:r>
    </w:p>
    <w:p w14:paraId="2B9AF707" w14:textId="15D35607" w:rsidR="00CD6BF7" w:rsidRPr="00C93328" w:rsidRDefault="00CD6BF7" w:rsidP="00965DFF">
      <w:pPr>
        <w:pStyle w:val="Brdtext"/>
        <w:spacing w:line="360" w:lineRule="auto"/>
        <w:rPr>
          <w:lang w:val="en-US"/>
        </w:rPr>
      </w:pPr>
      <w:r w:rsidRPr="00C93328">
        <w:rPr>
          <w:lang w:val="en-US"/>
        </w:rPr>
        <w:t>To respect anonymity and confidentiality</w:t>
      </w:r>
      <w:r w:rsidR="003A37B9">
        <w:rPr>
          <w:lang w:val="en-US"/>
        </w:rPr>
        <w:t xml:space="preserve">, </w:t>
      </w:r>
      <w:r w:rsidRPr="00C93328">
        <w:rPr>
          <w:lang w:val="en-US"/>
        </w:rPr>
        <w:t xml:space="preserve">statistical analysis was </w:t>
      </w:r>
      <w:r w:rsidR="003A37B9">
        <w:rPr>
          <w:lang w:val="en-US"/>
        </w:rPr>
        <w:t>initially</w:t>
      </w:r>
      <w:r w:rsidRPr="00C93328">
        <w:rPr>
          <w:lang w:val="en-US"/>
        </w:rPr>
        <w:t xml:space="preserve"> conducted on synthetic data </w:t>
      </w:r>
      <w:r w:rsidR="003A37B9">
        <w:rPr>
          <w:lang w:val="en-US"/>
        </w:rPr>
        <w:t xml:space="preserve">before being applied to actual </w:t>
      </w:r>
      <w:r w:rsidRPr="00C93328">
        <w:rPr>
          <w:lang w:val="en-US"/>
        </w:rPr>
        <w:t>data from the trauma registry and the trauma care quality database</w:t>
      </w:r>
      <w:r w:rsidR="003A37B9">
        <w:rPr>
          <w:lang w:val="en-US"/>
        </w:rPr>
        <w:t>. This measure</w:t>
      </w:r>
      <w:r w:rsidRPr="00C93328">
        <w:rPr>
          <w:lang w:val="en-US"/>
        </w:rPr>
        <w:t xml:space="preserve"> protect</w:t>
      </w:r>
      <w:r w:rsidR="003A37B9">
        <w:rPr>
          <w:lang w:val="en-US"/>
        </w:rPr>
        <w:t>s</w:t>
      </w:r>
      <w:r w:rsidRPr="00C93328">
        <w:rPr>
          <w:lang w:val="en-US"/>
        </w:rPr>
        <w:t xml:space="preserve"> personal numbers and associated </w:t>
      </w:r>
      <w:r w:rsidR="003A37B9">
        <w:rPr>
          <w:lang w:val="en-US"/>
        </w:rPr>
        <w:t>information, potentially alleviating discomfort among patients and their families.</w:t>
      </w:r>
      <w:r w:rsidRPr="00C93328">
        <w:rPr>
          <w:lang w:val="en-US"/>
        </w:rPr>
        <w:t xml:space="preserve"> </w:t>
      </w:r>
    </w:p>
    <w:p w14:paraId="6BA6B18A" w14:textId="166E889A" w:rsidR="00CD6BF7" w:rsidRPr="00C93328" w:rsidRDefault="003A37B9" w:rsidP="00965DFF">
      <w:pPr>
        <w:pStyle w:val="Brdtext"/>
        <w:spacing w:line="360" w:lineRule="auto"/>
        <w:rPr>
          <w:lang w:val="en-US"/>
        </w:rPr>
      </w:pPr>
      <w:r>
        <w:rPr>
          <w:lang w:val="en-US"/>
        </w:rPr>
        <w:t>Since this is an observational study without interventions, t</w:t>
      </w:r>
      <w:r w:rsidR="00CD6BF7" w:rsidRPr="00C93328">
        <w:rPr>
          <w:lang w:val="en-US"/>
        </w:rPr>
        <w:t xml:space="preserve">here is no direct potential for harm </w:t>
      </w:r>
      <w:r w:rsidR="00915DB5">
        <w:rPr>
          <w:lang w:val="en-US"/>
        </w:rPr>
        <w:t xml:space="preserve">to participants. As for </w:t>
      </w:r>
      <w:r w:rsidR="00CD6BF7" w:rsidRPr="00C93328">
        <w:rPr>
          <w:lang w:val="en-US"/>
        </w:rPr>
        <w:t xml:space="preserve">results communication, research </w:t>
      </w:r>
      <w:r w:rsidR="00915DB5">
        <w:rPr>
          <w:lang w:val="en-US"/>
        </w:rPr>
        <w:t>findings and compiled</w:t>
      </w:r>
      <w:r w:rsidR="00CD6BF7" w:rsidRPr="00C93328">
        <w:rPr>
          <w:lang w:val="en-US"/>
        </w:rPr>
        <w:t xml:space="preserve"> original data </w:t>
      </w:r>
      <w:r w:rsidR="00394BCE">
        <w:rPr>
          <w:lang w:val="en-US"/>
        </w:rPr>
        <w:t>are</w:t>
      </w:r>
      <w:r w:rsidR="00CD6BF7" w:rsidRPr="00C93328">
        <w:rPr>
          <w:lang w:val="en-US"/>
        </w:rPr>
        <w:t xml:space="preserve"> public</w:t>
      </w:r>
      <w:r w:rsidR="00915DB5">
        <w:rPr>
          <w:lang w:val="en-US"/>
        </w:rPr>
        <w:t>ly accessible</w:t>
      </w:r>
      <w:r w:rsidR="00CD6BF7" w:rsidRPr="00C93328">
        <w:rPr>
          <w:lang w:val="en-US"/>
        </w:rPr>
        <w:t xml:space="preserve">. </w:t>
      </w:r>
      <w:r w:rsidR="00915DB5">
        <w:rPr>
          <w:lang w:val="en-US"/>
        </w:rPr>
        <w:t xml:space="preserve">While individual participants may not directly benefit, such research significantly contributes to the advancement </w:t>
      </w:r>
      <w:r w:rsidR="00CD6BF7" w:rsidRPr="00C93328">
        <w:rPr>
          <w:lang w:val="en-US"/>
        </w:rPr>
        <w:t xml:space="preserve">of hospital care in Sweden, </w:t>
      </w:r>
      <w:r w:rsidR="00915DB5">
        <w:rPr>
          <w:lang w:val="en-US"/>
        </w:rPr>
        <w:t>enhancing</w:t>
      </w:r>
      <w:r w:rsidR="00CD6BF7" w:rsidRPr="00C93328">
        <w:rPr>
          <w:lang w:val="en-US"/>
        </w:rPr>
        <w:t xml:space="preserve"> efficien</w:t>
      </w:r>
      <w:r w:rsidR="00915DB5">
        <w:rPr>
          <w:lang w:val="en-US"/>
        </w:rPr>
        <w:t xml:space="preserve">cy </w:t>
      </w:r>
      <w:r w:rsidR="00CD6BF7" w:rsidRPr="00C93328">
        <w:rPr>
          <w:lang w:val="en-US"/>
        </w:rPr>
        <w:t xml:space="preserve">and </w:t>
      </w:r>
      <w:r w:rsidR="00915DB5">
        <w:rPr>
          <w:lang w:val="en-US"/>
        </w:rPr>
        <w:t>equity</w:t>
      </w:r>
      <w:r w:rsidR="00D47148">
        <w:rPr>
          <w:lang w:val="en-US"/>
        </w:rPr>
        <w:t xml:space="preserve">. </w:t>
      </w:r>
      <w:r w:rsidR="00CD6BF7" w:rsidRPr="00C93328">
        <w:rPr>
          <w:lang w:val="en-US"/>
        </w:rPr>
        <w:t xml:space="preserve">Studies </w:t>
      </w:r>
      <w:r w:rsidR="00D47148">
        <w:rPr>
          <w:lang w:val="en-US"/>
        </w:rPr>
        <w:t>conducted using</w:t>
      </w:r>
      <w:r w:rsidR="00CD6BF7" w:rsidRPr="00C93328">
        <w:rPr>
          <w:lang w:val="en-US"/>
        </w:rPr>
        <w:t xml:space="preserve"> data from the Karolinska University Hospital in Solna </w:t>
      </w:r>
      <w:r w:rsidR="00D47148">
        <w:rPr>
          <w:lang w:val="en-US"/>
        </w:rPr>
        <w:lastRenderedPageBreak/>
        <w:t>aim</w:t>
      </w:r>
      <w:r w:rsidR="00CD6BF7" w:rsidRPr="00C93328">
        <w:rPr>
          <w:lang w:val="en-US"/>
        </w:rPr>
        <w:t xml:space="preserve"> to improve local trauma care systems</w:t>
      </w:r>
      <w:r w:rsidR="00D47148">
        <w:rPr>
          <w:lang w:val="en-US"/>
        </w:rPr>
        <w:t xml:space="preserve">, thereby benefiting </w:t>
      </w:r>
      <w:r w:rsidR="00CD6BF7" w:rsidRPr="00C93328">
        <w:rPr>
          <w:lang w:val="en-US"/>
        </w:rPr>
        <w:t xml:space="preserve">society </w:t>
      </w:r>
      <w:r w:rsidR="00D47148">
        <w:rPr>
          <w:lang w:val="en-US"/>
        </w:rPr>
        <w:t>by reducing trauma mortality rates and enhancing overall patient safety.</w:t>
      </w:r>
    </w:p>
    <w:p w14:paraId="74F5FB2F" w14:textId="46761F4E" w:rsidR="00CD6BF7" w:rsidRPr="00C93328" w:rsidRDefault="00CD6BF7" w:rsidP="00965DFF">
      <w:pPr>
        <w:pStyle w:val="Brdtext"/>
        <w:spacing w:line="360" w:lineRule="auto"/>
        <w:rPr>
          <w:lang w:val="en-US"/>
        </w:rPr>
      </w:pPr>
      <w:r w:rsidRPr="00C93328">
        <w:rPr>
          <w:lang w:val="en-US"/>
        </w:rPr>
        <w:t xml:space="preserve">Based on these </w:t>
      </w:r>
      <w:r w:rsidR="00D47148">
        <w:rPr>
          <w:lang w:val="en-US"/>
        </w:rPr>
        <w:t>factors,</w:t>
      </w:r>
      <w:r w:rsidRPr="00C93328">
        <w:rPr>
          <w:lang w:val="en-US"/>
        </w:rPr>
        <w:t xml:space="preserve"> it can be concluded that the </w:t>
      </w:r>
      <w:r w:rsidR="00D47148">
        <w:rPr>
          <w:lang w:val="en-US"/>
        </w:rPr>
        <w:t>benefits of the study</w:t>
      </w:r>
      <w:r w:rsidRPr="00C93328">
        <w:rPr>
          <w:lang w:val="en-US"/>
        </w:rPr>
        <w:t xml:space="preserve"> outweigh the </w:t>
      </w:r>
      <w:r w:rsidR="00D47148">
        <w:rPr>
          <w:lang w:val="en-US"/>
        </w:rPr>
        <w:t>drawbacks</w:t>
      </w:r>
      <w:r w:rsidRPr="00C93328">
        <w:rPr>
          <w:lang w:val="en-US"/>
        </w:rPr>
        <w:t xml:space="preserve">. The </w:t>
      </w:r>
      <w:r w:rsidR="00D47148">
        <w:rPr>
          <w:lang w:val="en-US"/>
        </w:rPr>
        <w:t xml:space="preserve">study's </w:t>
      </w:r>
      <w:r w:rsidRPr="00C93328">
        <w:rPr>
          <w:lang w:val="en-US"/>
        </w:rPr>
        <w:t xml:space="preserve">advantages </w:t>
      </w:r>
      <w:r w:rsidR="00394BCE">
        <w:rPr>
          <w:lang w:val="en-US"/>
        </w:rPr>
        <w:t>are</w:t>
      </w:r>
      <w:r w:rsidRPr="00C93328">
        <w:rPr>
          <w:lang w:val="en-US"/>
        </w:rPr>
        <w:t xml:space="preserve"> the contribution to </w:t>
      </w:r>
      <w:r w:rsidR="00D47148">
        <w:rPr>
          <w:lang w:val="en-US"/>
        </w:rPr>
        <w:t>trauma</w:t>
      </w:r>
      <w:r w:rsidRPr="00C93328">
        <w:rPr>
          <w:lang w:val="en-US"/>
        </w:rPr>
        <w:t xml:space="preserve"> system</w:t>
      </w:r>
      <w:r w:rsidR="00D47148">
        <w:rPr>
          <w:lang w:val="en-US"/>
        </w:rPr>
        <w:t xml:space="preserve"> developments</w:t>
      </w:r>
      <w:r w:rsidRPr="00C93328">
        <w:rPr>
          <w:lang w:val="en-US"/>
        </w:rPr>
        <w:t xml:space="preserve"> which long-term improves patient safety and equality, and the </w:t>
      </w:r>
      <w:r w:rsidR="00D47148">
        <w:rPr>
          <w:lang w:val="en-US"/>
        </w:rPr>
        <w:t>protection of</w:t>
      </w:r>
      <w:r w:rsidRPr="00C93328">
        <w:rPr>
          <w:lang w:val="en-US"/>
        </w:rPr>
        <w:t xml:space="preserve"> the individual’s anonymity and confidentiality </w:t>
      </w:r>
      <w:r w:rsidR="00D47148">
        <w:rPr>
          <w:lang w:val="en-US"/>
        </w:rPr>
        <w:t>using</w:t>
      </w:r>
      <w:r w:rsidRPr="00C93328">
        <w:rPr>
          <w:lang w:val="en-US"/>
        </w:rPr>
        <w:t xml:space="preserve"> synthetic dat</w:t>
      </w:r>
      <w:r w:rsidR="00D47148">
        <w:rPr>
          <w:lang w:val="en-US"/>
        </w:rPr>
        <w:t xml:space="preserve">a. </w:t>
      </w:r>
      <w:r w:rsidRPr="00C93328">
        <w:rPr>
          <w:lang w:val="en-US"/>
        </w:rPr>
        <w:t xml:space="preserve">The </w:t>
      </w:r>
      <w:r w:rsidR="00D47148">
        <w:rPr>
          <w:lang w:val="en-US"/>
        </w:rPr>
        <w:t>potential emotional harm from non-</w:t>
      </w:r>
      <w:r w:rsidRPr="00C93328">
        <w:rPr>
          <w:lang w:val="en-US"/>
        </w:rPr>
        <w:t>voluntary participation</w:t>
      </w:r>
      <w:r w:rsidR="00D47148">
        <w:rPr>
          <w:lang w:val="en-US"/>
        </w:rPr>
        <w:t xml:space="preserve"> is acknowledged as a limitation. </w:t>
      </w:r>
    </w:p>
    <w:p w14:paraId="1BB22440" w14:textId="77777777" w:rsidR="00CD6BF7" w:rsidRPr="00C93328" w:rsidRDefault="00CD6BF7" w:rsidP="00965DFF">
      <w:pPr>
        <w:pStyle w:val="Brdtext"/>
        <w:spacing w:line="360" w:lineRule="auto"/>
        <w:rPr>
          <w:lang w:val="en-US"/>
        </w:rPr>
      </w:pPr>
      <w:r w:rsidRPr="00C93328">
        <w:rPr>
          <w:lang w:val="en-US"/>
        </w:rPr>
        <w:t>The study was approved by the Swedish Ethical Review Authority, approval numbers 2023-02975-02, 2021-03531, 2021-02541.</w:t>
      </w:r>
    </w:p>
    <w:p w14:paraId="1C256D90" w14:textId="77777777" w:rsidR="00CD6BF7" w:rsidRPr="00C93328" w:rsidRDefault="00CD6BF7" w:rsidP="00965DFF">
      <w:pPr>
        <w:pStyle w:val="Rubrik1"/>
        <w:rPr>
          <w:lang w:val="en-US"/>
        </w:rPr>
      </w:pPr>
      <w:bookmarkStart w:id="11" w:name="results-1"/>
      <w:bookmarkEnd w:id="3"/>
      <w:bookmarkEnd w:id="5"/>
      <w:r w:rsidRPr="00C93328">
        <w:rPr>
          <w:lang w:val="en-US"/>
        </w:rPr>
        <w:t>Results</w:t>
      </w:r>
    </w:p>
    <w:p w14:paraId="62E8FDA2" w14:textId="77777777" w:rsidR="00CD6BF7" w:rsidRPr="00C93328" w:rsidRDefault="00CD6BF7" w:rsidP="00965DFF">
      <w:pPr>
        <w:pStyle w:val="Rubrik2"/>
        <w:rPr>
          <w:lang w:val="en-US"/>
        </w:rPr>
      </w:pPr>
      <w:bookmarkStart w:id="12" w:name="participants-1"/>
      <w:r w:rsidRPr="00C93328">
        <w:rPr>
          <w:lang w:val="en-US"/>
        </w:rPr>
        <w:t>Participants</w:t>
      </w:r>
    </w:p>
    <w:p w14:paraId="1F572544" w14:textId="77777777" w:rsidR="00CD6BF7" w:rsidRPr="00C93328" w:rsidRDefault="00CD6BF7" w:rsidP="00965DFF">
      <w:pPr>
        <w:pStyle w:val="FirstParagraph"/>
        <w:spacing w:line="360" w:lineRule="auto"/>
      </w:pPr>
      <w:r w:rsidRPr="00C93328">
        <w:rPr>
          <w:noProof/>
        </w:rPr>
        <w:drawing>
          <wp:inline distT="0" distB="0" distL="0" distR="0" wp14:anchorId="069F451F" wp14:editId="272B6B2A">
            <wp:extent cx="5972810" cy="4536440"/>
            <wp:effectExtent l="0" t="0" r="0" b="0"/>
            <wp:docPr id="1203432606" name="Bildobjekt 1" descr="En bild som visar text, skärmbild, Teckensnitt,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32606" name="Bildobjekt 1" descr="En bild som visar text, skärmbild, Teckensnitt, diagram&#10;&#10;Automatiskt genererad beskrivning"/>
                    <pic:cNvPicPr/>
                  </pic:nvPicPr>
                  <pic:blipFill>
                    <a:blip r:embed="rId15">
                      <a:extLst>
                        <a:ext uri="{28A0092B-C50C-407E-A947-70E740481C1C}">
                          <a14:useLocalDpi xmlns:a14="http://schemas.microsoft.com/office/drawing/2010/main" val="0"/>
                        </a:ext>
                      </a:extLst>
                    </a:blip>
                    <a:stretch>
                      <a:fillRect/>
                    </a:stretch>
                  </pic:blipFill>
                  <pic:spPr>
                    <a:xfrm>
                      <a:off x="0" y="0"/>
                      <a:ext cx="5972810" cy="4536440"/>
                    </a:xfrm>
                    <a:prstGeom prst="rect">
                      <a:avLst/>
                    </a:prstGeom>
                  </pic:spPr>
                </pic:pic>
              </a:graphicData>
            </a:graphic>
          </wp:inline>
        </w:drawing>
      </w:r>
    </w:p>
    <w:p w14:paraId="0EFD50E5" w14:textId="58E1F67A" w:rsidR="009C21C0" w:rsidRPr="00C93328" w:rsidRDefault="00C93328" w:rsidP="00965DFF">
      <w:pPr>
        <w:pStyle w:val="Brdtext"/>
        <w:spacing w:line="360" w:lineRule="auto"/>
        <w:rPr>
          <w:lang w:val="en-US"/>
        </w:rPr>
      </w:pPr>
      <w:bookmarkStart w:id="13" w:name="descriptive-data"/>
      <w:bookmarkEnd w:id="12"/>
      <w:r>
        <w:rPr>
          <w:lang w:val="en-US"/>
        </w:rPr>
        <w:t>A total of</w:t>
      </w:r>
      <w:r w:rsidR="00953E41" w:rsidRPr="00C93328">
        <w:rPr>
          <w:lang w:val="en-US"/>
        </w:rPr>
        <w:t xml:space="preserve"> 14,022 patients </w:t>
      </w:r>
      <w:r>
        <w:rPr>
          <w:lang w:val="en-US"/>
        </w:rPr>
        <w:t xml:space="preserve">were </w:t>
      </w:r>
      <w:r w:rsidR="00953E41" w:rsidRPr="00C93328">
        <w:rPr>
          <w:lang w:val="en-US"/>
        </w:rPr>
        <w:t>included in the trauma registry and trauma care quality database between 2017 and 2023</w:t>
      </w:r>
      <w:r>
        <w:rPr>
          <w:lang w:val="en-US"/>
        </w:rPr>
        <w:t>, out of which</w:t>
      </w:r>
      <w:r w:rsidR="00953E41" w:rsidRPr="00C93328">
        <w:rPr>
          <w:lang w:val="en-US"/>
        </w:rPr>
        <w:t xml:space="preserve"> 12,278 patients were excluded</w:t>
      </w:r>
      <w:r>
        <w:rPr>
          <w:lang w:val="en-US"/>
        </w:rPr>
        <w:t>. Out of all patients</w:t>
      </w:r>
      <w:r w:rsidR="00394BCE">
        <w:rPr>
          <w:lang w:val="en-US"/>
        </w:rPr>
        <w:t>,</w:t>
      </w:r>
      <w:r w:rsidR="00953E41" w:rsidRPr="00C93328">
        <w:rPr>
          <w:lang w:val="en-US"/>
        </w:rPr>
        <w:t xml:space="preserve"> 11,343 were excluded because they were not treated in the ICU, </w:t>
      </w:r>
      <w:r>
        <w:rPr>
          <w:lang w:val="en-US"/>
        </w:rPr>
        <w:t>three</w:t>
      </w:r>
      <w:r w:rsidR="00953E41" w:rsidRPr="00C93328">
        <w:rPr>
          <w:lang w:val="en-US"/>
        </w:rPr>
        <w:t xml:space="preserve"> patients were </w:t>
      </w:r>
      <w:r w:rsidR="00953E41" w:rsidRPr="00C93328">
        <w:rPr>
          <w:lang w:val="en-US"/>
        </w:rPr>
        <w:lastRenderedPageBreak/>
        <w:t xml:space="preserve">excluded because they were under 15 years old, </w:t>
      </w:r>
      <w:r>
        <w:rPr>
          <w:lang w:val="en-US"/>
        </w:rPr>
        <w:t>six</w:t>
      </w:r>
      <w:r w:rsidR="00953E41" w:rsidRPr="00C93328">
        <w:rPr>
          <w:lang w:val="en-US"/>
        </w:rPr>
        <w:t xml:space="preserve"> patients were excluded because they were dead on arrival, and 928 patients were excluded because there was no data on the presence or absence OFI. This left us with a total of 1,742 patients eligible for the study. O</w:t>
      </w:r>
      <w:r w:rsidR="00DC7494">
        <w:rPr>
          <w:lang w:val="en-US"/>
        </w:rPr>
        <w:t>ut o</w:t>
      </w:r>
      <w:r w:rsidR="00953E41" w:rsidRPr="00C93328">
        <w:rPr>
          <w:lang w:val="en-US"/>
        </w:rPr>
        <w:t>f these, 293 patients were excluded because there was missing data, leaving a total of 1,449 patients included in the study.</w:t>
      </w:r>
    </w:p>
    <w:p w14:paraId="7D007A69" w14:textId="23178314" w:rsidR="00263D6D" w:rsidRPr="00EF2783" w:rsidRDefault="00CD6BF7" w:rsidP="00965DFF">
      <w:pPr>
        <w:pStyle w:val="Rubrik2"/>
        <w:rPr>
          <w:lang w:val="en-US"/>
        </w:rPr>
      </w:pPr>
      <w:r w:rsidRPr="00C93328">
        <w:rPr>
          <w:lang w:val="en-US"/>
        </w:rPr>
        <w:t>Descriptive data</w:t>
      </w:r>
    </w:p>
    <w:tbl>
      <w:tblPr>
        <w:tblStyle w:val="Table"/>
        <w:tblW w:w="5390" w:type="pct"/>
        <w:tblLook w:val="0020" w:firstRow="1" w:lastRow="0" w:firstColumn="0" w:lastColumn="0" w:noHBand="0" w:noVBand="0"/>
      </w:tblPr>
      <w:tblGrid>
        <w:gridCol w:w="1440"/>
        <w:gridCol w:w="2390"/>
        <w:gridCol w:w="2629"/>
        <w:gridCol w:w="1804"/>
        <w:gridCol w:w="1518"/>
      </w:tblGrid>
      <w:tr w:rsidR="004E138C" w:rsidRPr="00C93328" w14:paraId="3EAE230A" w14:textId="77777777" w:rsidTr="004E138C">
        <w:trPr>
          <w:cnfStyle w:val="100000000000" w:firstRow="1" w:lastRow="0" w:firstColumn="0" w:lastColumn="0" w:oddVBand="0" w:evenVBand="0" w:oddHBand="0" w:evenHBand="0" w:firstRowFirstColumn="0" w:firstRowLastColumn="0" w:lastRowFirstColumn="0" w:lastRowLastColumn="0"/>
          <w:tblHeader/>
        </w:trPr>
        <w:tc>
          <w:tcPr>
            <w:tcW w:w="5000" w:type="pct"/>
            <w:gridSpan w:val="5"/>
            <w:tcBorders>
              <w:bottom w:val="single" w:sz="4" w:space="0" w:color="auto"/>
            </w:tcBorders>
          </w:tcPr>
          <w:p w14:paraId="62ED24EA" w14:textId="15ECE8A2" w:rsidR="004E138C" w:rsidRPr="00C93328" w:rsidRDefault="004E138C" w:rsidP="00965DFF">
            <w:pPr>
              <w:pStyle w:val="Compact"/>
              <w:spacing w:line="360" w:lineRule="auto"/>
              <w:rPr>
                <w:b/>
                <w:bCs/>
              </w:rPr>
            </w:pPr>
            <w:r>
              <w:rPr>
                <w:b/>
                <w:bCs/>
              </w:rPr>
              <w:t xml:space="preserve">Table 1. </w:t>
            </w:r>
            <w:r>
              <w:t>Sample characteristics.</w:t>
            </w:r>
          </w:p>
        </w:tc>
      </w:tr>
      <w:tr w:rsidR="00A06421" w:rsidRPr="00C93328" w14:paraId="05DF5FCC" w14:textId="77777777" w:rsidTr="004E138C">
        <w:trPr>
          <w:cnfStyle w:val="100000000000" w:firstRow="1" w:lastRow="0" w:firstColumn="0" w:lastColumn="0" w:oddVBand="0" w:evenVBand="0" w:oddHBand="0" w:evenHBand="0" w:firstRowFirstColumn="0" w:firstRowLastColumn="0" w:lastRowFirstColumn="0" w:lastRowLastColumn="0"/>
          <w:tblHeader/>
        </w:trPr>
        <w:tc>
          <w:tcPr>
            <w:tcW w:w="736" w:type="pct"/>
            <w:tcBorders>
              <w:top w:val="single" w:sz="4" w:space="0" w:color="auto"/>
            </w:tcBorders>
          </w:tcPr>
          <w:p w14:paraId="7202B3FF" w14:textId="77777777" w:rsidR="00B75FD5" w:rsidRPr="00C93328" w:rsidRDefault="00B75FD5" w:rsidP="00965DFF">
            <w:pPr>
              <w:pStyle w:val="Compact"/>
              <w:spacing w:line="360" w:lineRule="auto"/>
            </w:pPr>
            <w:r w:rsidRPr="00C93328">
              <w:rPr>
                <w:b/>
                <w:bCs/>
              </w:rPr>
              <w:t>Characteristic</w:t>
            </w:r>
          </w:p>
        </w:tc>
        <w:tc>
          <w:tcPr>
            <w:tcW w:w="1222" w:type="pct"/>
            <w:tcBorders>
              <w:top w:val="single" w:sz="4" w:space="0" w:color="auto"/>
            </w:tcBorders>
          </w:tcPr>
          <w:p w14:paraId="6CC03080" w14:textId="1962346F" w:rsidR="00B75FD5" w:rsidRPr="00C93328" w:rsidRDefault="00B75FD5" w:rsidP="00965DFF">
            <w:pPr>
              <w:pStyle w:val="Compact"/>
              <w:spacing w:line="360" w:lineRule="auto"/>
              <w:jc w:val="center"/>
            </w:pPr>
            <w:r w:rsidRPr="00A06421">
              <w:rPr>
                <w:b/>
                <w:bCs/>
              </w:rPr>
              <w:t>No opportunity for improvement</w:t>
            </w:r>
            <w:r>
              <w:t>, N = 1,306</w:t>
            </w:r>
            <w:r w:rsidR="002617AD">
              <w:rPr>
                <w:rStyle w:val="Fotnotsreferens"/>
              </w:rPr>
              <w:footnoteReference w:id="1"/>
            </w:r>
          </w:p>
        </w:tc>
        <w:tc>
          <w:tcPr>
            <w:tcW w:w="1344" w:type="pct"/>
            <w:tcBorders>
              <w:top w:val="single" w:sz="4" w:space="0" w:color="auto"/>
            </w:tcBorders>
          </w:tcPr>
          <w:p w14:paraId="4FE31517" w14:textId="51FAB7FF" w:rsidR="00B75FD5" w:rsidRPr="00C93328" w:rsidRDefault="00B75FD5" w:rsidP="00965DFF">
            <w:pPr>
              <w:pStyle w:val="Compact"/>
              <w:spacing w:line="360" w:lineRule="auto"/>
              <w:jc w:val="center"/>
            </w:pPr>
            <w:r w:rsidRPr="00A06421">
              <w:rPr>
                <w:b/>
                <w:bCs/>
              </w:rPr>
              <w:t>Opportunity for improvement,</w:t>
            </w:r>
            <w:r>
              <w:t xml:space="preserve"> N = 143</w:t>
            </w:r>
          </w:p>
        </w:tc>
        <w:tc>
          <w:tcPr>
            <w:tcW w:w="922" w:type="pct"/>
            <w:tcBorders>
              <w:top w:val="single" w:sz="4" w:space="0" w:color="auto"/>
            </w:tcBorders>
          </w:tcPr>
          <w:p w14:paraId="0AB3BB47" w14:textId="0F76D83F" w:rsidR="00B75FD5" w:rsidRPr="00C93328" w:rsidRDefault="00B75FD5" w:rsidP="00965DFF">
            <w:pPr>
              <w:pStyle w:val="Compact"/>
              <w:spacing w:line="360" w:lineRule="auto"/>
              <w:jc w:val="center"/>
            </w:pPr>
            <w:r>
              <w:rPr>
                <w:b/>
                <w:bCs/>
              </w:rPr>
              <w:t xml:space="preserve">Overall, </w:t>
            </w:r>
            <w:r w:rsidRPr="00B75FD5">
              <w:t>N = 1449</w:t>
            </w:r>
          </w:p>
        </w:tc>
        <w:tc>
          <w:tcPr>
            <w:tcW w:w="776" w:type="pct"/>
            <w:tcBorders>
              <w:top w:val="single" w:sz="4" w:space="0" w:color="auto"/>
            </w:tcBorders>
          </w:tcPr>
          <w:p w14:paraId="2C244106" w14:textId="384850B5" w:rsidR="00B75FD5" w:rsidRPr="00C93328" w:rsidRDefault="00B75FD5" w:rsidP="00965DFF">
            <w:pPr>
              <w:pStyle w:val="Compact"/>
              <w:spacing w:line="360" w:lineRule="auto"/>
              <w:jc w:val="center"/>
            </w:pPr>
            <w:r w:rsidRPr="00C93328">
              <w:rPr>
                <w:b/>
                <w:bCs/>
              </w:rPr>
              <w:t>p-value</w:t>
            </w:r>
            <w:r w:rsidR="00665475">
              <w:rPr>
                <w:rStyle w:val="Fotnotsreferens"/>
                <w:b/>
                <w:bCs/>
              </w:rPr>
              <w:footnoteReference w:id="2"/>
            </w:r>
          </w:p>
        </w:tc>
      </w:tr>
      <w:tr w:rsidR="00A06421" w:rsidRPr="00C93328" w14:paraId="3A2545B5" w14:textId="77777777" w:rsidTr="00796CE3">
        <w:tc>
          <w:tcPr>
            <w:tcW w:w="736" w:type="pct"/>
          </w:tcPr>
          <w:p w14:paraId="656AB5B4" w14:textId="77777777" w:rsidR="00B75FD5" w:rsidRPr="00C93328" w:rsidRDefault="00B75FD5" w:rsidP="00965DFF">
            <w:pPr>
              <w:pStyle w:val="Compact"/>
              <w:spacing w:line="360" w:lineRule="auto"/>
            </w:pPr>
            <w:r w:rsidRPr="00C93328">
              <w:rPr>
                <w:b/>
                <w:bCs/>
              </w:rPr>
              <w:t>Sex</w:t>
            </w:r>
          </w:p>
        </w:tc>
        <w:tc>
          <w:tcPr>
            <w:tcW w:w="1222" w:type="pct"/>
          </w:tcPr>
          <w:p w14:paraId="49C994C1" w14:textId="4A635663" w:rsidR="00B75FD5" w:rsidRPr="00C93328" w:rsidRDefault="00B75FD5" w:rsidP="00965DFF">
            <w:pPr>
              <w:pStyle w:val="Compact"/>
              <w:spacing w:line="360" w:lineRule="auto"/>
              <w:jc w:val="center"/>
            </w:pPr>
          </w:p>
        </w:tc>
        <w:tc>
          <w:tcPr>
            <w:tcW w:w="1344" w:type="pct"/>
          </w:tcPr>
          <w:p w14:paraId="5A7B636E" w14:textId="77777777" w:rsidR="00B75FD5" w:rsidRPr="00C93328" w:rsidRDefault="00B75FD5" w:rsidP="00965DFF">
            <w:pPr>
              <w:pStyle w:val="Compact"/>
              <w:spacing w:line="360" w:lineRule="auto"/>
            </w:pPr>
          </w:p>
        </w:tc>
        <w:tc>
          <w:tcPr>
            <w:tcW w:w="922" w:type="pct"/>
          </w:tcPr>
          <w:p w14:paraId="6BBB57F8" w14:textId="77777777" w:rsidR="00B75FD5" w:rsidRPr="00C93328" w:rsidRDefault="00B75FD5" w:rsidP="00965DFF">
            <w:pPr>
              <w:pStyle w:val="Compact"/>
              <w:spacing w:line="360" w:lineRule="auto"/>
            </w:pPr>
          </w:p>
        </w:tc>
        <w:tc>
          <w:tcPr>
            <w:tcW w:w="776" w:type="pct"/>
          </w:tcPr>
          <w:p w14:paraId="0D2AB318" w14:textId="15A13F6D" w:rsidR="00B75FD5" w:rsidRPr="00C93328" w:rsidRDefault="003C46FD" w:rsidP="00965DFF">
            <w:pPr>
              <w:pStyle w:val="Compact"/>
              <w:spacing w:line="360" w:lineRule="auto"/>
              <w:jc w:val="center"/>
            </w:pPr>
            <w:r>
              <w:t>0.3</w:t>
            </w:r>
          </w:p>
        </w:tc>
      </w:tr>
      <w:tr w:rsidR="00A06421" w:rsidRPr="00C93328" w14:paraId="0E1E4869" w14:textId="77777777" w:rsidTr="00796CE3">
        <w:tc>
          <w:tcPr>
            <w:tcW w:w="736" w:type="pct"/>
          </w:tcPr>
          <w:p w14:paraId="42F00E1D" w14:textId="77777777" w:rsidR="00B75FD5" w:rsidRPr="00C93328" w:rsidRDefault="00B75FD5" w:rsidP="00965DFF">
            <w:pPr>
              <w:pStyle w:val="Compact"/>
              <w:spacing w:line="360" w:lineRule="auto"/>
            </w:pPr>
            <w:r w:rsidRPr="00C93328">
              <w:t>Female</w:t>
            </w:r>
          </w:p>
        </w:tc>
        <w:tc>
          <w:tcPr>
            <w:tcW w:w="1222" w:type="pct"/>
          </w:tcPr>
          <w:p w14:paraId="0E5A54D1" w14:textId="3235104D" w:rsidR="00B75FD5" w:rsidRPr="00C93328" w:rsidRDefault="00A06421" w:rsidP="00965DFF">
            <w:pPr>
              <w:pStyle w:val="Compact"/>
              <w:spacing w:line="360" w:lineRule="auto"/>
              <w:jc w:val="center"/>
            </w:pPr>
            <w:r>
              <w:t>323 (25%)</w:t>
            </w:r>
          </w:p>
        </w:tc>
        <w:tc>
          <w:tcPr>
            <w:tcW w:w="1344" w:type="pct"/>
          </w:tcPr>
          <w:p w14:paraId="236EEA1A" w14:textId="1037C4A7" w:rsidR="00B75FD5" w:rsidRPr="00C93328" w:rsidRDefault="00A06421" w:rsidP="00965DFF">
            <w:pPr>
              <w:pStyle w:val="Compact"/>
              <w:spacing w:line="360" w:lineRule="auto"/>
              <w:jc w:val="center"/>
            </w:pPr>
            <w:r>
              <w:t>30 (21%)</w:t>
            </w:r>
          </w:p>
        </w:tc>
        <w:tc>
          <w:tcPr>
            <w:tcW w:w="922" w:type="pct"/>
          </w:tcPr>
          <w:p w14:paraId="77A6D86C" w14:textId="069C2CE8" w:rsidR="00B75FD5" w:rsidRPr="00C93328" w:rsidRDefault="00A06421" w:rsidP="00965DFF">
            <w:pPr>
              <w:pStyle w:val="Compact"/>
              <w:spacing w:line="360" w:lineRule="auto"/>
              <w:jc w:val="center"/>
            </w:pPr>
            <w:r>
              <w:t>353 (24%)</w:t>
            </w:r>
          </w:p>
        </w:tc>
        <w:tc>
          <w:tcPr>
            <w:tcW w:w="776" w:type="pct"/>
          </w:tcPr>
          <w:p w14:paraId="56C99321" w14:textId="77777777" w:rsidR="00B75FD5" w:rsidRPr="00C93328" w:rsidRDefault="00B75FD5" w:rsidP="00965DFF">
            <w:pPr>
              <w:pStyle w:val="Compact"/>
              <w:spacing w:line="360" w:lineRule="auto"/>
            </w:pPr>
          </w:p>
        </w:tc>
      </w:tr>
      <w:tr w:rsidR="00A06421" w:rsidRPr="00C93328" w14:paraId="48B37900" w14:textId="77777777" w:rsidTr="00796CE3">
        <w:tc>
          <w:tcPr>
            <w:tcW w:w="736" w:type="pct"/>
          </w:tcPr>
          <w:p w14:paraId="3ACC9B71" w14:textId="77777777" w:rsidR="00B75FD5" w:rsidRPr="00C93328" w:rsidRDefault="00B75FD5" w:rsidP="00965DFF">
            <w:pPr>
              <w:pStyle w:val="Compact"/>
              <w:spacing w:line="360" w:lineRule="auto"/>
            </w:pPr>
            <w:r w:rsidRPr="00C93328">
              <w:t>Male</w:t>
            </w:r>
          </w:p>
        </w:tc>
        <w:tc>
          <w:tcPr>
            <w:tcW w:w="1222" w:type="pct"/>
          </w:tcPr>
          <w:p w14:paraId="567419D6" w14:textId="57A147A3" w:rsidR="00B75FD5" w:rsidRPr="00C93328" w:rsidRDefault="00A06421" w:rsidP="00965DFF">
            <w:pPr>
              <w:pStyle w:val="Compact"/>
              <w:spacing w:line="360" w:lineRule="auto"/>
              <w:jc w:val="center"/>
            </w:pPr>
            <w:r>
              <w:t>983 (75%)</w:t>
            </w:r>
          </w:p>
        </w:tc>
        <w:tc>
          <w:tcPr>
            <w:tcW w:w="1344" w:type="pct"/>
          </w:tcPr>
          <w:p w14:paraId="66E1640B" w14:textId="340E5F9A" w:rsidR="00B75FD5" w:rsidRPr="00C93328" w:rsidRDefault="00A06421" w:rsidP="00965DFF">
            <w:pPr>
              <w:pStyle w:val="Compact"/>
              <w:spacing w:line="360" w:lineRule="auto"/>
              <w:jc w:val="center"/>
            </w:pPr>
            <w:r>
              <w:t>113 (79%)</w:t>
            </w:r>
          </w:p>
        </w:tc>
        <w:tc>
          <w:tcPr>
            <w:tcW w:w="922" w:type="pct"/>
          </w:tcPr>
          <w:p w14:paraId="23BC4EBA" w14:textId="432C7EC6" w:rsidR="00B75FD5" w:rsidRPr="00C93328" w:rsidRDefault="00A06421" w:rsidP="00965DFF">
            <w:pPr>
              <w:pStyle w:val="Compact"/>
              <w:spacing w:line="360" w:lineRule="auto"/>
              <w:jc w:val="center"/>
            </w:pPr>
            <w:r>
              <w:t>1,096 (76%)</w:t>
            </w:r>
          </w:p>
        </w:tc>
        <w:tc>
          <w:tcPr>
            <w:tcW w:w="776" w:type="pct"/>
          </w:tcPr>
          <w:p w14:paraId="0A250167" w14:textId="15544985" w:rsidR="00B75FD5" w:rsidRPr="00C93328" w:rsidRDefault="00B75FD5" w:rsidP="00965DFF">
            <w:pPr>
              <w:pStyle w:val="Compact"/>
              <w:spacing w:line="360" w:lineRule="auto"/>
              <w:jc w:val="center"/>
            </w:pPr>
          </w:p>
        </w:tc>
      </w:tr>
      <w:tr w:rsidR="00A06421" w:rsidRPr="00C93328" w14:paraId="4CEE1B1F" w14:textId="77777777" w:rsidTr="00796CE3">
        <w:tc>
          <w:tcPr>
            <w:tcW w:w="736" w:type="pct"/>
          </w:tcPr>
          <w:p w14:paraId="2835D1C3" w14:textId="77777777" w:rsidR="00B75FD5" w:rsidRPr="00C93328" w:rsidRDefault="00B75FD5" w:rsidP="00965DFF">
            <w:pPr>
              <w:pStyle w:val="Compact"/>
              <w:spacing w:line="360" w:lineRule="auto"/>
            </w:pPr>
            <w:r w:rsidRPr="00C93328">
              <w:rPr>
                <w:b/>
                <w:bCs/>
              </w:rPr>
              <w:t>Age</w:t>
            </w:r>
          </w:p>
        </w:tc>
        <w:tc>
          <w:tcPr>
            <w:tcW w:w="1222" w:type="pct"/>
          </w:tcPr>
          <w:p w14:paraId="33BCFABC" w14:textId="1D994B7C" w:rsidR="00B75FD5" w:rsidRPr="00C93328" w:rsidRDefault="00A06421" w:rsidP="00965DFF">
            <w:pPr>
              <w:pStyle w:val="Compact"/>
              <w:spacing w:line="360" w:lineRule="auto"/>
              <w:jc w:val="center"/>
            </w:pPr>
            <w:r>
              <w:t>48.35 (20.86)</w:t>
            </w:r>
          </w:p>
        </w:tc>
        <w:tc>
          <w:tcPr>
            <w:tcW w:w="1344" w:type="pct"/>
          </w:tcPr>
          <w:p w14:paraId="38A775B5" w14:textId="086DA5C5" w:rsidR="00B75FD5" w:rsidRPr="00C93328" w:rsidRDefault="00A06421" w:rsidP="00965DFF">
            <w:pPr>
              <w:pStyle w:val="Compact"/>
              <w:spacing w:line="360" w:lineRule="auto"/>
              <w:jc w:val="center"/>
            </w:pPr>
            <w:r>
              <w:t>50.10 (20.86)</w:t>
            </w:r>
          </w:p>
        </w:tc>
        <w:tc>
          <w:tcPr>
            <w:tcW w:w="922" w:type="pct"/>
          </w:tcPr>
          <w:p w14:paraId="49459B28" w14:textId="631A1D2A" w:rsidR="00B75FD5" w:rsidRPr="00C93328" w:rsidRDefault="00A06421" w:rsidP="00965DFF">
            <w:pPr>
              <w:pStyle w:val="Compact"/>
              <w:spacing w:line="360" w:lineRule="auto"/>
              <w:jc w:val="center"/>
            </w:pPr>
            <w:r>
              <w:t>48.53 (20.95)</w:t>
            </w:r>
          </w:p>
        </w:tc>
        <w:tc>
          <w:tcPr>
            <w:tcW w:w="776" w:type="pct"/>
          </w:tcPr>
          <w:p w14:paraId="0E5E2640" w14:textId="3B0A186E" w:rsidR="00B75FD5" w:rsidRPr="00C93328" w:rsidRDefault="003C46FD" w:rsidP="00965DFF">
            <w:pPr>
              <w:pStyle w:val="Compact"/>
              <w:spacing w:line="360" w:lineRule="auto"/>
              <w:jc w:val="center"/>
            </w:pPr>
            <w:r>
              <w:t>0.3</w:t>
            </w:r>
          </w:p>
        </w:tc>
      </w:tr>
      <w:tr w:rsidR="00A06421" w:rsidRPr="00C93328" w14:paraId="1E0666B6" w14:textId="77777777" w:rsidTr="00796CE3">
        <w:tc>
          <w:tcPr>
            <w:tcW w:w="736" w:type="pct"/>
          </w:tcPr>
          <w:p w14:paraId="6593651A" w14:textId="48317E67" w:rsidR="00B75FD5" w:rsidRPr="00EF2783" w:rsidRDefault="00EF2783" w:rsidP="00965DFF">
            <w:pPr>
              <w:pStyle w:val="Compact"/>
              <w:spacing w:line="360" w:lineRule="auto"/>
              <w:rPr>
                <w:b/>
                <w:bCs/>
              </w:rPr>
            </w:pPr>
            <w:r w:rsidRPr="00EF2783">
              <w:rPr>
                <w:b/>
                <w:bCs/>
              </w:rPr>
              <w:t>Mechanical ventilation</w:t>
            </w:r>
          </w:p>
        </w:tc>
        <w:tc>
          <w:tcPr>
            <w:tcW w:w="1222" w:type="pct"/>
          </w:tcPr>
          <w:p w14:paraId="629A856A" w14:textId="293062A2" w:rsidR="00B75FD5" w:rsidRPr="00C93328" w:rsidRDefault="00B75FD5" w:rsidP="00965DFF">
            <w:pPr>
              <w:pStyle w:val="Compact"/>
              <w:spacing w:line="360" w:lineRule="auto"/>
              <w:jc w:val="center"/>
            </w:pPr>
          </w:p>
        </w:tc>
        <w:tc>
          <w:tcPr>
            <w:tcW w:w="1344" w:type="pct"/>
          </w:tcPr>
          <w:p w14:paraId="7304405B" w14:textId="77777777" w:rsidR="00B75FD5" w:rsidRPr="00C93328" w:rsidRDefault="00B75FD5" w:rsidP="00965DFF">
            <w:pPr>
              <w:pStyle w:val="Compact"/>
              <w:spacing w:line="360" w:lineRule="auto"/>
            </w:pPr>
          </w:p>
        </w:tc>
        <w:tc>
          <w:tcPr>
            <w:tcW w:w="922" w:type="pct"/>
          </w:tcPr>
          <w:p w14:paraId="2C0F3834" w14:textId="77777777" w:rsidR="00B75FD5" w:rsidRPr="00C93328" w:rsidRDefault="00B75FD5" w:rsidP="00965DFF">
            <w:pPr>
              <w:pStyle w:val="Compact"/>
              <w:spacing w:line="360" w:lineRule="auto"/>
            </w:pPr>
          </w:p>
        </w:tc>
        <w:tc>
          <w:tcPr>
            <w:tcW w:w="776" w:type="pct"/>
          </w:tcPr>
          <w:p w14:paraId="5EEBFAEE" w14:textId="54778039" w:rsidR="00B75FD5" w:rsidRPr="003C46FD" w:rsidRDefault="003C46FD" w:rsidP="00965DFF">
            <w:pPr>
              <w:pStyle w:val="Compact"/>
              <w:spacing w:line="360" w:lineRule="auto"/>
              <w:jc w:val="center"/>
              <w:rPr>
                <w:b/>
                <w:bCs/>
              </w:rPr>
            </w:pPr>
            <w:r w:rsidRPr="003C46FD">
              <w:rPr>
                <w:b/>
                <w:bCs/>
              </w:rPr>
              <w:t>0.009</w:t>
            </w:r>
          </w:p>
        </w:tc>
      </w:tr>
      <w:tr w:rsidR="00A06421" w:rsidRPr="00C93328" w14:paraId="5B8B1C63" w14:textId="77777777" w:rsidTr="00796CE3">
        <w:tc>
          <w:tcPr>
            <w:tcW w:w="736" w:type="pct"/>
          </w:tcPr>
          <w:p w14:paraId="769F1D52" w14:textId="77777777" w:rsidR="00B75FD5" w:rsidRPr="00C93328" w:rsidRDefault="00B75FD5" w:rsidP="00965DFF">
            <w:pPr>
              <w:pStyle w:val="Compact"/>
              <w:spacing w:line="360" w:lineRule="auto"/>
            </w:pPr>
            <w:r w:rsidRPr="00C93328">
              <w:t>No intubation</w:t>
            </w:r>
          </w:p>
        </w:tc>
        <w:tc>
          <w:tcPr>
            <w:tcW w:w="1222" w:type="pct"/>
          </w:tcPr>
          <w:p w14:paraId="5134BE63" w14:textId="504179D4" w:rsidR="00B75FD5" w:rsidRPr="00C93328" w:rsidRDefault="00A06421" w:rsidP="00965DFF">
            <w:pPr>
              <w:pStyle w:val="Compact"/>
              <w:spacing w:line="360" w:lineRule="auto"/>
              <w:jc w:val="center"/>
            </w:pPr>
            <w:r>
              <w:t>747 (57%)</w:t>
            </w:r>
          </w:p>
        </w:tc>
        <w:tc>
          <w:tcPr>
            <w:tcW w:w="1344" w:type="pct"/>
          </w:tcPr>
          <w:p w14:paraId="03F1FC60" w14:textId="6ED911A5" w:rsidR="00B75FD5" w:rsidRPr="00C93328" w:rsidRDefault="00A06421" w:rsidP="00965DFF">
            <w:pPr>
              <w:pStyle w:val="Compact"/>
              <w:spacing w:line="360" w:lineRule="auto"/>
              <w:jc w:val="center"/>
            </w:pPr>
            <w:r>
              <w:t>99 (69%)</w:t>
            </w:r>
          </w:p>
        </w:tc>
        <w:tc>
          <w:tcPr>
            <w:tcW w:w="922" w:type="pct"/>
          </w:tcPr>
          <w:p w14:paraId="76FFF2E1" w14:textId="7C403981" w:rsidR="00B75FD5" w:rsidRPr="00C93328" w:rsidRDefault="00A06421" w:rsidP="00965DFF">
            <w:pPr>
              <w:pStyle w:val="Compact"/>
              <w:spacing w:line="360" w:lineRule="auto"/>
              <w:jc w:val="center"/>
            </w:pPr>
            <w:r>
              <w:t>241 (17%)</w:t>
            </w:r>
          </w:p>
        </w:tc>
        <w:tc>
          <w:tcPr>
            <w:tcW w:w="776" w:type="pct"/>
          </w:tcPr>
          <w:p w14:paraId="54159893" w14:textId="77777777" w:rsidR="00B75FD5" w:rsidRPr="00C93328" w:rsidRDefault="00B75FD5" w:rsidP="00965DFF">
            <w:pPr>
              <w:pStyle w:val="Compact"/>
              <w:spacing w:line="360" w:lineRule="auto"/>
            </w:pPr>
          </w:p>
        </w:tc>
      </w:tr>
      <w:tr w:rsidR="00A06421" w:rsidRPr="00C93328" w14:paraId="674528D4" w14:textId="77777777" w:rsidTr="00796CE3">
        <w:tc>
          <w:tcPr>
            <w:tcW w:w="736" w:type="pct"/>
          </w:tcPr>
          <w:p w14:paraId="02CCEBC5" w14:textId="77777777" w:rsidR="00B75FD5" w:rsidRPr="00C93328" w:rsidRDefault="00B75FD5" w:rsidP="00965DFF">
            <w:pPr>
              <w:pStyle w:val="Compact"/>
              <w:spacing w:line="360" w:lineRule="auto"/>
            </w:pPr>
            <w:r>
              <w:t>Mechanical ventilation</w:t>
            </w:r>
            <w:r w:rsidRPr="00C93328">
              <w:t xml:space="preserve"> 1-7 days</w:t>
            </w:r>
          </w:p>
        </w:tc>
        <w:tc>
          <w:tcPr>
            <w:tcW w:w="1222" w:type="pct"/>
          </w:tcPr>
          <w:p w14:paraId="0A7D83F7" w14:textId="3323E8DE" w:rsidR="00B75FD5" w:rsidRPr="00C93328" w:rsidRDefault="00A06421" w:rsidP="00965DFF">
            <w:pPr>
              <w:pStyle w:val="Compact"/>
              <w:spacing w:line="360" w:lineRule="auto"/>
              <w:jc w:val="center"/>
            </w:pPr>
            <w:r>
              <w:t>230 (18%)</w:t>
            </w:r>
          </w:p>
        </w:tc>
        <w:tc>
          <w:tcPr>
            <w:tcW w:w="1344" w:type="pct"/>
          </w:tcPr>
          <w:p w14:paraId="012F48D0" w14:textId="3CB5119E" w:rsidR="00B75FD5" w:rsidRPr="00C93328" w:rsidRDefault="00A06421" w:rsidP="00965DFF">
            <w:pPr>
              <w:pStyle w:val="Compact"/>
              <w:spacing w:line="360" w:lineRule="auto"/>
              <w:jc w:val="center"/>
            </w:pPr>
            <w:r>
              <w:t>11 (7.1%)</w:t>
            </w:r>
          </w:p>
        </w:tc>
        <w:tc>
          <w:tcPr>
            <w:tcW w:w="922" w:type="pct"/>
          </w:tcPr>
          <w:p w14:paraId="4AD06FFA" w14:textId="77777777" w:rsidR="00B75FD5" w:rsidRPr="00C93328" w:rsidRDefault="00B75FD5" w:rsidP="00965DFF">
            <w:pPr>
              <w:pStyle w:val="Compact"/>
              <w:spacing w:line="360" w:lineRule="auto"/>
              <w:jc w:val="center"/>
            </w:pPr>
            <w:r w:rsidRPr="00C93328">
              <w:t>0.78, 2.13</w:t>
            </w:r>
          </w:p>
        </w:tc>
        <w:tc>
          <w:tcPr>
            <w:tcW w:w="776" w:type="pct"/>
          </w:tcPr>
          <w:p w14:paraId="3964B374" w14:textId="39A6D983" w:rsidR="00B75FD5" w:rsidRPr="00C93328" w:rsidRDefault="00B75FD5" w:rsidP="00965DFF">
            <w:pPr>
              <w:pStyle w:val="Compact"/>
              <w:spacing w:line="360" w:lineRule="auto"/>
              <w:jc w:val="center"/>
            </w:pPr>
          </w:p>
        </w:tc>
      </w:tr>
      <w:tr w:rsidR="00A06421" w:rsidRPr="00C93328" w14:paraId="58184F51" w14:textId="77777777" w:rsidTr="00796CE3">
        <w:tc>
          <w:tcPr>
            <w:tcW w:w="736" w:type="pct"/>
          </w:tcPr>
          <w:p w14:paraId="633C35FD" w14:textId="77777777" w:rsidR="00B75FD5" w:rsidRPr="00C93328" w:rsidRDefault="00B75FD5" w:rsidP="00965DFF">
            <w:pPr>
              <w:pStyle w:val="Compact"/>
              <w:spacing w:line="360" w:lineRule="auto"/>
            </w:pPr>
            <w:r>
              <w:t>Mechanical ventilation</w:t>
            </w:r>
            <w:r w:rsidRPr="00C93328">
              <w:t xml:space="preserve"> &gt; 7 days</w:t>
            </w:r>
          </w:p>
        </w:tc>
        <w:tc>
          <w:tcPr>
            <w:tcW w:w="1222" w:type="pct"/>
          </w:tcPr>
          <w:p w14:paraId="17F0171C" w14:textId="10EA1B4B" w:rsidR="00B75FD5" w:rsidRPr="00C93328" w:rsidRDefault="00A06421" w:rsidP="00965DFF">
            <w:pPr>
              <w:pStyle w:val="Compact"/>
              <w:spacing w:line="360" w:lineRule="auto"/>
              <w:jc w:val="center"/>
            </w:pPr>
            <w:r>
              <w:t>101 (7.7%)</w:t>
            </w:r>
          </w:p>
        </w:tc>
        <w:tc>
          <w:tcPr>
            <w:tcW w:w="1344" w:type="pct"/>
          </w:tcPr>
          <w:p w14:paraId="296D5ED7" w14:textId="7C396027" w:rsidR="00B75FD5" w:rsidRPr="00C93328" w:rsidRDefault="00A06421" w:rsidP="00965DFF">
            <w:pPr>
              <w:pStyle w:val="Compact"/>
              <w:spacing w:line="360" w:lineRule="auto"/>
              <w:jc w:val="center"/>
            </w:pPr>
            <w:r>
              <w:t>12 (8.4%)</w:t>
            </w:r>
          </w:p>
        </w:tc>
        <w:tc>
          <w:tcPr>
            <w:tcW w:w="922" w:type="pct"/>
          </w:tcPr>
          <w:p w14:paraId="0E6B62D6" w14:textId="41D92487" w:rsidR="00B75FD5" w:rsidRPr="00C93328" w:rsidRDefault="00A06421" w:rsidP="00965DFF">
            <w:pPr>
              <w:pStyle w:val="Compact"/>
              <w:spacing w:line="360" w:lineRule="auto"/>
              <w:jc w:val="center"/>
            </w:pPr>
            <w:r>
              <w:t>113 (7.8%)</w:t>
            </w:r>
          </w:p>
        </w:tc>
        <w:tc>
          <w:tcPr>
            <w:tcW w:w="776" w:type="pct"/>
          </w:tcPr>
          <w:p w14:paraId="48BB64D6" w14:textId="48B9DA12" w:rsidR="00B75FD5" w:rsidRPr="00C93328" w:rsidRDefault="00B75FD5" w:rsidP="00965DFF">
            <w:pPr>
              <w:pStyle w:val="Compact"/>
              <w:spacing w:line="360" w:lineRule="auto"/>
              <w:jc w:val="center"/>
            </w:pPr>
          </w:p>
        </w:tc>
      </w:tr>
      <w:tr w:rsidR="00A06421" w:rsidRPr="00C93328" w14:paraId="1A2A9445" w14:textId="77777777" w:rsidTr="00796CE3">
        <w:tc>
          <w:tcPr>
            <w:tcW w:w="736" w:type="pct"/>
          </w:tcPr>
          <w:p w14:paraId="37A7ADA5" w14:textId="77777777" w:rsidR="00B75FD5" w:rsidRPr="00C93328" w:rsidRDefault="00B75FD5" w:rsidP="00965DFF">
            <w:pPr>
              <w:pStyle w:val="Compact"/>
              <w:spacing w:line="360" w:lineRule="auto"/>
            </w:pPr>
            <w:r w:rsidRPr="00C93328">
              <w:t>Unknown</w:t>
            </w:r>
          </w:p>
        </w:tc>
        <w:tc>
          <w:tcPr>
            <w:tcW w:w="1222" w:type="pct"/>
          </w:tcPr>
          <w:p w14:paraId="36BD56E7" w14:textId="58ECD1A1" w:rsidR="00B75FD5" w:rsidRPr="00C93328" w:rsidRDefault="00A06421" w:rsidP="00965DFF">
            <w:pPr>
              <w:pStyle w:val="Compact"/>
              <w:spacing w:line="360" w:lineRule="auto"/>
              <w:jc w:val="center"/>
            </w:pPr>
            <w:r>
              <w:t>228 (17%)</w:t>
            </w:r>
          </w:p>
        </w:tc>
        <w:tc>
          <w:tcPr>
            <w:tcW w:w="1344" w:type="pct"/>
          </w:tcPr>
          <w:p w14:paraId="72C5D5D4" w14:textId="364E6B9A" w:rsidR="00B75FD5" w:rsidRPr="00C93328" w:rsidRDefault="00A06421" w:rsidP="00965DFF">
            <w:pPr>
              <w:pStyle w:val="Compact"/>
              <w:spacing w:line="360" w:lineRule="auto"/>
              <w:jc w:val="center"/>
            </w:pPr>
            <w:r>
              <w:t>21 (15%)</w:t>
            </w:r>
          </w:p>
        </w:tc>
        <w:tc>
          <w:tcPr>
            <w:tcW w:w="922" w:type="pct"/>
          </w:tcPr>
          <w:p w14:paraId="49E8397B" w14:textId="47A21D88" w:rsidR="00B75FD5" w:rsidRPr="00C93328" w:rsidRDefault="00A06421" w:rsidP="00965DFF">
            <w:pPr>
              <w:pStyle w:val="Compact"/>
              <w:spacing w:line="360" w:lineRule="auto"/>
              <w:jc w:val="center"/>
            </w:pPr>
            <w:r>
              <w:t>249 (17%</w:t>
            </w:r>
          </w:p>
        </w:tc>
        <w:tc>
          <w:tcPr>
            <w:tcW w:w="776" w:type="pct"/>
          </w:tcPr>
          <w:p w14:paraId="6CF1FAAC" w14:textId="00564789" w:rsidR="00B75FD5" w:rsidRPr="00C93328" w:rsidRDefault="00B75FD5" w:rsidP="00965DFF">
            <w:pPr>
              <w:pStyle w:val="Compact"/>
              <w:spacing w:line="360" w:lineRule="auto"/>
              <w:jc w:val="center"/>
            </w:pPr>
          </w:p>
        </w:tc>
      </w:tr>
      <w:tr w:rsidR="00A06421" w:rsidRPr="00C93328" w14:paraId="3F7B4290" w14:textId="77777777" w:rsidTr="00796CE3">
        <w:tc>
          <w:tcPr>
            <w:tcW w:w="736" w:type="pct"/>
          </w:tcPr>
          <w:p w14:paraId="6E86D13D" w14:textId="77777777" w:rsidR="00B75FD5" w:rsidRPr="00C93328" w:rsidRDefault="00B75FD5" w:rsidP="00965DFF">
            <w:pPr>
              <w:pStyle w:val="Compact"/>
              <w:spacing w:line="360" w:lineRule="auto"/>
            </w:pPr>
            <w:r w:rsidRPr="00C93328">
              <w:rPr>
                <w:b/>
                <w:bCs/>
              </w:rPr>
              <w:t>Revised Trauma Score</w:t>
            </w:r>
          </w:p>
        </w:tc>
        <w:tc>
          <w:tcPr>
            <w:tcW w:w="1222" w:type="pct"/>
          </w:tcPr>
          <w:p w14:paraId="4515F783" w14:textId="1927A7DB" w:rsidR="00B75FD5" w:rsidRPr="00C93328" w:rsidRDefault="00A06421" w:rsidP="00965DFF">
            <w:pPr>
              <w:pStyle w:val="Compact"/>
              <w:spacing w:line="360" w:lineRule="auto"/>
              <w:jc w:val="center"/>
            </w:pPr>
            <w:r>
              <w:t>5.66 (1.89)</w:t>
            </w:r>
          </w:p>
        </w:tc>
        <w:tc>
          <w:tcPr>
            <w:tcW w:w="1344" w:type="pct"/>
          </w:tcPr>
          <w:p w14:paraId="0778239E" w14:textId="737F242E" w:rsidR="00B75FD5" w:rsidRPr="00C93328" w:rsidRDefault="00A06421" w:rsidP="00965DFF">
            <w:pPr>
              <w:pStyle w:val="Compact"/>
              <w:spacing w:line="360" w:lineRule="auto"/>
              <w:jc w:val="center"/>
            </w:pPr>
            <w:r>
              <w:t>6.29 (1.82)</w:t>
            </w:r>
          </w:p>
        </w:tc>
        <w:tc>
          <w:tcPr>
            <w:tcW w:w="922" w:type="pct"/>
          </w:tcPr>
          <w:p w14:paraId="5FF02961" w14:textId="399B2FD7" w:rsidR="00B75FD5" w:rsidRPr="00C93328" w:rsidRDefault="00A06421" w:rsidP="00965DFF">
            <w:pPr>
              <w:pStyle w:val="Compact"/>
              <w:spacing w:line="360" w:lineRule="auto"/>
              <w:jc w:val="center"/>
            </w:pPr>
            <w:r>
              <w:t>5.72 (1.90)</w:t>
            </w:r>
          </w:p>
        </w:tc>
        <w:tc>
          <w:tcPr>
            <w:tcW w:w="776" w:type="pct"/>
          </w:tcPr>
          <w:p w14:paraId="1B70550B" w14:textId="77777777" w:rsidR="00B75FD5" w:rsidRPr="00C93328" w:rsidRDefault="00B75FD5" w:rsidP="00965DFF">
            <w:pPr>
              <w:pStyle w:val="Compact"/>
              <w:spacing w:line="360" w:lineRule="auto"/>
              <w:jc w:val="center"/>
            </w:pPr>
            <w:r w:rsidRPr="00C93328">
              <w:rPr>
                <w:b/>
                <w:bCs/>
              </w:rPr>
              <w:t>&lt;0.001</w:t>
            </w:r>
          </w:p>
        </w:tc>
      </w:tr>
      <w:tr w:rsidR="00A06421" w:rsidRPr="00C93328" w14:paraId="42C3BD42" w14:textId="77777777" w:rsidTr="00796CE3">
        <w:tc>
          <w:tcPr>
            <w:tcW w:w="736" w:type="pct"/>
          </w:tcPr>
          <w:p w14:paraId="76B577A9" w14:textId="63A06C4C" w:rsidR="00B75FD5" w:rsidRPr="00C93328" w:rsidRDefault="00B75FD5" w:rsidP="00965DFF">
            <w:pPr>
              <w:pStyle w:val="Compact"/>
              <w:spacing w:line="360" w:lineRule="auto"/>
            </w:pPr>
            <w:r w:rsidRPr="00C93328">
              <w:rPr>
                <w:b/>
                <w:bCs/>
              </w:rPr>
              <w:t>I</w:t>
            </w:r>
            <w:r w:rsidR="00EF2783">
              <w:rPr>
                <w:b/>
                <w:bCs/>
              </w:rPr>
              <w:t xml:space="preserve">njury </w:t>
            </w:r>
            <w:r w:rsidRPr="00C93328">
              <w:rPr>
                <w:b/>
                <w:bCs/>
              </w:rPr>
              <w:t>S</w:t>
            </w:r>
            <w:r w:rsidR="00EF2783">
              <w:rPr>
                <w:b/>
                <w:bCs/>
              </w:rPr>
              <w:t xml:space="preserve">everity </w:t>
            </w:r>
            <w:r w:rsidRPr="00C93328">
              <w:rPr>
                <w:b/>
                <w:bCs/>
              </w:rPr>
              <w:t>S</w:t>
            </w:r>
            <w:r w:rsidR="00EF2783">
              <w:rPr>
                <w:b/>
                <w:bCs/>
              </w:rPr>
              <w:t>core</w:t>
            </w:r>
          </w:p>
        </w:tc>
        <w:tc>
          <w:tcPr>
            <w:tcW w:w="1222" w:type="pct"/>
          </w:tcPr>
          <w:p w14:paraId="2ABC7712" w14:textId="27F7AA7A" w:rsidR="00B75FD5" w:rsidRPr="00C93328" w:rsidRDefault="00A06421" w:rsidP="00965DFF">
            <w:pPr>
              <w:pStyle w:val="Compact"/>
              <w:spacing w:line="360" w:lineRule="auto"/>
              <w:jc w:val="center"/>
            </w:pPr>
            <w:r>
              <w:t>23.91 (14.94)</w:t>
            </w:r>
          </w:p>
        </w:tc>
        <w:tc>
          <w:tcPr>
            <w:tcW w:w="1344" w:type="pct"/>
          </w:tcPr>
          <w:p w14:paraId="37F37635" w14:textId="2E8E29AC" w:rsidR="00B75FD5" w:rsidRPr="00C93328" w:rsidRDefault="00A06421" w:rsidP="00965DFF">
            <w:pPr>
              <w:pStyle w:val="Compact"/>
              <w:spacing w:line="360" w:lineRule="auto"/>
              <w:jc w:val="center"/>
            </w:pPr>
            <w:r>
              <w:t>24.21 (11.10)</w:t>
            </w:r>
          </w:p>
        </w:tc>
        <w:tc>
          <w:tcPr>
            <w:tcW w:w="922" w:type="pct"/>
          </w:tcPr>
          <w:p w14:paraId="64D51B65" w14:textId="7354F729" w:rsidR="00B75FD5" w:rsidRPr="00C93328" w:rsidRDefault="00A06421" w:rsidP="00965DFF">
            <w:pPr>
              <w:pStyle w:val="Compact"/>
              <w:spacing w:line="360" w:lineRule="auto"/>
              <w:jc w:val="center"/>
            </w:pPr>
            <w:r>
              <w:t>23.94 (14.60)</w:t>
            </w:r>
          </w:p>
        </w:tc>
        <w:tc>
          <w:tcPr>
            <w:tcW w:w="776" w:type="pct"/>
          </w:tcPr>
          <w:p w14:paraId="5E88D798" w14:textId="77777777" w:rsidR="00B75FD5" w:rsidRPr="00C93328" w:rsidRDefault="00B75FD5" w:rsidP="00965DFF">
            <w:pPr>
              <w:pStyle w:val="Compact"/>
              <w:spacing w:line="360" w:lineRule="auto"/>
              <w:jc w:val="center"/>
            </w:pPr>
            <w:r w:rsidRPr="00C93328">
              <w:t>0.3</w:t>
            </w:r>
          </w:p>
        </w:tc>
      </w:tr>
      <w:tr w:rsidR="00A06421" w:rsidRPr="00C93328" w14:paraId="3A9CAEFA" w14:textId="77777777" w:rsidTr="00796CE3">
        <w:tc>
          <w:tcPr>
            <w:tcW w:w="736" w:type="pct"/>
          </w:tcPr>
          <w:p w14:paraId="6A405B0D" w14:textId="77777777" w:rsidR="00B75FD5" w:rsidRPr="00C93328" w:rsidRDefault="00B75FD5" w:rsidP="00965DFF">
            <w:pPr>
              <w:pStyle w:val="Compact"/>
              <w:spacing w:line="360" w:lineRule="auto"/>
            </w:pPr>
            <w:r w:rsidRPr="00C93328">
              <w:rPr>
                <w:b/>
                <w:bCs/>
              </w:rPr>
              <w:t>Time to first CT</w:t>
            </w:r>
          </w:p>
        </w:tc>
        <w:tc>
          <w:tcPr>
            <w:tcW w:w="1222" w:type="pct"/>
          </w:tcPr>
          <w:p w14:paraId="41F1E5E7" w14:textId="6230B1D2" w:rsidR="00B75FD5" w:rsidRPr="00C93328" w:rsidRDefault="00A06421" w:rsidP="00965DFF">
            <w:pPr>
              <w:pStyle w:val="Compact"/>
              <w:spacing w:line="360" w:lineRule="auto"/>
              <w:jc w:val="center"/>
            </w:pPr>
            <w:r>
              <w:t>79.66 (244.66)</w:t>
            </w:r>
          </w:p>
        </w:tc>
        <w:tc>
          <w:tcPr>
            <w:tcW w:w="1344" w:type="pct"/>
          </w:tcPr>
          <w:p w14:paraId="3E3855D9" w14:textId="5A3D9669" w:rsidR="00B75FD5" w:rsidRPr="00C93328" w:rsidRDefault="00A06421" w:rsidP="00965DFF">
            <w:pPr>
              <w:pStyle w:val="Compact"/>
              <w:spacing w:line="360" w:lineRule="auto"/>
              <w:jc w:val="center"/>
            </w:pPr>
            <w:r>
              <w:t>60.77 (87.38)</w:t>
            </w:r>
          </w:p>
        </w:tc>
        <w:tc>
          <w:tcPr>
            <w:tcW w:w="922" w:type="pct"/>
          </w:tcPr>
          <w:p w14:paraId="48C8744C" w14:textId="6E545406" w:rsidR="00B75FD5" w:rsidRPr="00C93328" w:rsidRDefault="00A06421" w:rsidP="00965DFF">
            <w:pPr>
              <w:pStyle w:val="Compact"/>
              <w:spacing w:line="360" w:lineRule="auto"/>
              <w:jc w:val="center"/>
            </w:pPr>
            <w:r>
              <w:t>77.79 (233.94)</w:t>
            </w:r>
          </w:p>
        </w:tc>
        <w:tc>
          <w:tcPr>
            <w:tcW w:w="776" w:type="pct"/>
          </w:tcPr>
          <w:p w14:paraId="4D225ED3" w14:textId="096FB158" w:rsidR="00B75FD5" w:rsidRPr="003C46FD" w:rsidRDefault="00B75FD5" w:rsidP="00965DFF">
            <w:pPr>
              <w:pStyle w:val="Compact"/>
              <w:spacing w:line="360" w:lineRule="auto"/>
              <w:jc w:val="center"/>
              <w:rPr>
                <w:b/>
                <w:bCs/>
              </w:rPr>
            </w:pPr>
            <w:r w:rsidRPr="003C46FD">
              <w:rPr>
                <w:b/>
                <w:bCs/>
              </w:rPr>
              <w:t>0.</w:t>
            </w:r>
            <w:r w:rsidR="003C46FD" w:rsidRPr="003C46FD">
              <w:rPr>
                <w:b/>
                <w:bCs/>
              </w:rPr>
              <w:t>022</w:t>
            </w:r>
          </w:p>
        </w:tc>
      </w:tr>
      <w:tr w:rsidR="00A06421" w:rsidRPr="00C93328" w14:paraId="578040DD" w14:textId="77777777" w:rsidTr="00796CE3">
        <w:tc>
          <w:tcPr>
            <w:tcW w:w="736" w:type="pct"/>
          </w:tcPr>
          <w:p w14:paraId="27F17CFF" w14:textId="11959E21" w:rsidR="00B75FD5" w:rsidRPr="00C93328" w:rsidRDefault="00B75FD5" w:rsidP="00965DFF">
            <w:pPr>
              <w:pStyle w:val="Compact"/>
              <w:spacing w:line="360" w:lineRule="auto"/>
            </w:pPr>
            <w:r w:rsidRPr="00C93328">
              <w:rPr>
                <w:b/>
                <w:bCs/>
              </w:rPr>
              <w:t xml:space="preserve">On </w:t>
            </w:r>
            <w:r>
              <w:rPr>
                <w:b/>
                <w:bCs/>
              </w:rPr>
              <w:t>call hours</w:t>
            </w:r>
            <w:r w:rsidR="002617AD">
              <w:rPr>
                <w:rStyle w:val="Fotnotsreferens"/>
                <w:b/>
                <w:bCs/>
              </w:rPr>
              <w:footnoteReference w:id="3"/>
            </w:r>
            <w:r>
              <w:rPr>
                <w:b/>
                <w:bCs/>
              </w:rPr>
              <w:t xml:space="preserve"> </w:t>
            </w:r>
          </w:p>
        </w:tc>
        <w:tc>
          <w:tcPr>
            <w:tcW w:w="1222" w:type="pct"/>
          </w:tcPr>
          <w:p w14:paraId="765503BF" w14:textId="3BF29F56" w:rsidR="00B75FD5" w:rsidRPr="00C93328" w:rsidRDefault="00796CE3" w:rsidP="00965DFF">
            <w:pPr>
              <w:pStyle w:val="Compact"/>
              <w:spacing w:line="360" w:lineRule="auto"/>
              <w:jc w:val="center"/>
            </w:pPr>
            <w:r>
              <w:t>939 (72%)</w:t>
            </w:r>
          </w:p>
        </w:tc>
        <w:tc>
          <w:tcPr>
            <w:tcW w:w="1344" w:type="pct"/>
          </w:tcPr>
          <w:p w14:paraId="0EEF7ABF" w14:textId="0D19C817" w:rsidR="00B75FD5" w:rsidRPr="00C93328" w:rsidRDefault="00796CE3" w:rsidP="00965DFF">
            <w:pPr>
              <w:pStyle w:val="Compact"/>
              <w:numPr>
                <w:ilvl w:val="0"/>
                <w:numId w:val="3"/>
              </w:numPr>
              <w:spacing w:line="360" w:lineRule="auto"/>
              <w:jc w:val="center"/>
            </w:pPr>
            <w:r>
              <w:t>2%)</w:t>
            </w:r>
          </w:p>
        </w:tc>
        <w:tc>
          <w:tcPr>
            <w:tcW w:w="922" w:type="pct"/>
          </w:tcPr>
          <w:p w14:paraId="6C2AAAD2" w14:textId="161689B7" w:rsidR="00B75FD5" w:rsidRPr="00C93328" w:rsidRDefault="00796CE3" w:rsidP="00965DFF">
            <w:pPr>
              <w:pStyle w:val="Compact"/>
              <w:spacing w:line="360" w:lineRule="auto"/>
              <w:jc w:val="center"/>
            </w:pPr>
            <w:r>
              <w:t>1,042 (72%)</w:t>
            </w:r>
          </w:p>
        </w:tc>
        <w:tc>
          <w:tcPr>
            <w:tcW w:w="776" w:type="pct"/>
          </w:tcPr>
          <w:p w14:paraId="3BE83D30" w14:textId="1394E433" w:rsidR="00B75FD5" w:rsidRPr="00C93328" w:rsidRDefault="003C46FD" w:rsidP="00965DFF">
            <w:pPr>
              <w:pStyle w:val="Compact"/>
              <w:spacing w:line="360" w:lineRule="auto"/>
              <w:jc w:val="center"/>
            </w:pPr>
            <w:r>
              <w:t>&gt; 0.9</w:t>
            </w:r>
          </w:p>
        </w:tc>
      </w:tr>
      <w:tr w:rsidR="00A06421" w:rsidRPr="00C93328" w14:paraId="15C83647" w14:textId="77777777" w:rsidTr="00796CE3">
        <w:tc>
          <w:tcPr>
            <w:tcW w:w="736" w:type="pct"/>
          </w:tcPr>
          <w:p w14:paraId="6E4543BC" w14:textId="77777777" w:rsidR="00B75FD5" w:rsidRPr="00C93328" w:rsidRDefault="00B75FD5" w:rsidP="00965DFF">
            <w:pPr>
              <w:pStyle w:val="Compact"/>
              <w:spacing w:line="360" w:lineRule="auto"/>
            </w:pPr>
            <w:r w:rsidRPr="00C93328">
              <w:rPr>
                <w:b/>
                <w:bCs/>
              </w:rPr>
              <w:lastRenderedPageBreak/>
              <w:t>Days in the ICU</w:t>
            </w:r>
          </w:p>
        </w:tc>
        <w:tc>
          <w:tcPr>
            <w:tcW w:w="1222" w:type="pct"/>
          </w:tcPr>
          <w:p w14:paraId="72448140" w14:textId="31E58B45" w:rsidR="00B75FD5" w:rsidRPr="00C93328" w:rsidRDefault="00B75FD5" w:rsidP="00965DFF">
            <w:pPr>
              <w:pStyle w:val="Compact"/>
              <w:spacing w:line="360" w:lineRule="auto"/>
              <w:jc w:val="center"/>
            </w:pPr>
          </w:p>
        </w:tc>
        <w:tc>
          <w:tcPr>
            <w:tcW w:w="1344" w:type="pct"/>
          </w:tcPr>
          <w:p w14:paraId="52F7C399" w14:textId="3FEE3EA1" w:rsidR="00B75FD5" w:rsidRPr="00C93328" w:rsidRDefault="00B75FD5" w:rsidP="00965DFF">
            <w:pPr>
              <w:pStyle w:val="Compact"/>
              <w:spacing w:line="360" w:lineRule="auto"/>
            </w:pPr>
          </w:p>
        </w:tc>
        <w:tc>
          <w:tcPr>
            <w:tcW w:w="922" w:type="pct"/>
          </w:tcPr>
          <w:p w14:paraId="664D02E2" w14:textId="7A08D55D" w:rsidR="00B75FD5" w:rsidRPr="003C46FD" w:rsidRDefault="00B75FD5" w:rsidP="00965DFF">
            <w:pPr>
              <w:pStyle w:val="Compact"/>
              <w:spacing w:line="360" w:lineRule="auto"/>
              <w:jc w:val="center"/>
              <w:rPr>
                <w:b/>
                <w:bCs/>
              </w:rPr>
            </w:pPr>
          </w:p>
        </w:tc>
        <w:tc>
          <w:tcPr>
            <w:tcW w:w="776" w:type="pct"/>
          </w:tcPr>
          <w:p w14:paraId="33747563" w14:textId="3D28E393" w:rsidR="00B75FD5" w:rsidRPr="003C46FD" w:rsidRDefault="003C46FD" w:rsidP="00965DFF">
            <w:pPr>
              <w:pStyle w:val="Compact"/>
              <w:spacing w:line="360" w:lineRule="auto"/>
              <w:jc w:val="center"/>
              <w:rPr>
                <w:b/>
                <w:bCs/>
              </w:rPr>
            </w:pPr>
            <w:r w:rsidRPr="003C46FD">
              <w:rPr>
                <w:b/>
                <w:bCs/>
              </w:rPr>
              <w:t>0.005</w:t>
            </w:r>
          </w:p>
        </w:tc>
      </w:tr>
      <w:tr w:rsidR="00796CE3" w:rsidRPr="00C93328" w14:paraId="78DFC7F7" w14:textId="77777777" w:rsidTr="00796CE3">
        <w:tc>
          <w:tcPr>
            <w:tcW w:w="736" w:type="pct"/>
          </w:tcPr>
          <w:p w14:paraId="3CD6F711" w14:textId="77777777" w:rsidR="00796CE3" w:rsidRPr="00C93328" w:rsidRDefault="00796CE3" w:rsidP="00965DFF">
            <w:pPr>
              <w:pStyle w:val="Compact"/>
              <w:spacing w:line="360" w:lineRule="auto"/>
            </w:pPr>
            <w:r w:rsidRPr="00C93328">
              <w:t>&gt; 7 days</w:t>
            </w:r>
          </w:p>
        </w:tc>
        <w:tc>
          <w:tcPr>
            <w:tcW w:w="1222" w:type="pct"/>
          </w:tcPr>
          <w:p w14:paraId="1DD126A3" w14:textId="50FA6700" w:rsidR="00796CE3" w:rsidRPr="00C93328" w:rsidRDefault="00796CE3" w:rsidP="00965DFF">
            <w:pPr>
              <w:pStyle w:val="Compact"/>
              <w:spacing w:line="360" w:lineRule="auto"/>
              <w:jc w:val="center"/>
            </w:pPr>
            <w:r>
              <w:t>333 (25%)</w:t>
            </w:r>
          </w:p>
        </w:tc>
        <w:tc>
          <w:tcPr>
            <w:tcW w:w="1344" w:type="pct"/>
          </w:tcPr>
          <w:p w14:paraId="290472D1" w14:textId="21D9479C" w:rsidR="00796CE3" w:rsidRPr="00C93328" w:rsidRDefault="00796CE3" w:rsidP="00965DFF">
            <w:pPr>
              <w:pStyle w:val="Compact"/>
              <w:spacing w:line="360" w:lineRule="auto"/>
              <w:jc w:val="center"/>
            </w:pPr>
            <w:r>
              <w:t>52 (36%)</w:t>
            </w:r>
          </w:p>
        </w:tc>
        <w:tc>
          <w:tcPr>
            <w:tcW w:w="922" w:type="pct"/>
          </w:tcPr>
          <w:p w14:paraId="36E40FB1" w14:textId="4909BC64" w:rsidR="00796CE3" w:rsidRPr="00C93328" w:rsidRDefault="00796CE3" w:rsidP="00965DFF">
            <w:pPr>
              <w:pStyle w:val="Compact"/>
              <w:spacing w:line="360" w:lineRule="auto"/>
              <w:jc w:val="center"/>
            </w:pPr>
            <w:r>
              <w:t>385 (27%)</w:t>
            </w:r>
          </w:p>
        </w:tc>
        <w:tc>
          <w:tcPr>
            <w:tcW w:w="776" w:type="pct"/>
          </w:tcPr>
          <w:p w14:paraId="663ACD38" w14:textId="77777777" w:rsidR="00796CE3" w:rsidRPr="00C93328" w:rsidRDefault="00796CE3" w:rsidP="00965DFF">
            <w:pPr>
              <w:pStyle w:val="Compact"/>
              <w:spacing w:line="360" w:lineRule="auto"/>
            </w:pPr>
          </w:p>
        </w:tc>
      </w:tr>
      <w:tr w:rsidR="00796CE3" w:rsidRPr="00C93328" w14:paraId="21B6991F" w14:textId="77777777" w:rsidTr="00796CE3">
        <w:tc>
          <w:tcPr>
            <w:tcW w:w="736" w:type="pct"/>
          </w:tcPr>
          <w:p w14:paraId="3C073AC7" w14:textId="77777777" w:rsidR="00796CE3" w:rsidRPr="00C93328" w:rsidRDefault="00796CE3" w:rsidP="00965DFF">
            <w:pPr>
              <w:pStyle w:val="Compact"/>
              <w:spacing w:line="360" w:lineRule="auto"/>
            </w:pPr>
            <w:r w:rsidRPr="00C93328">
              <w:t>≤ 7 days</w:t>
            </w:r>
          </w:p>
        </w:tc>
        <w:tc>
          <w:tcPr>
            <w:tcW w:w="1222" w:type="pct"/>
          </w:tcPr>
          <w:p w14:paraId="7C66BB48" w14:textId="1E0101E7" w:rsidR="00796CE3" w:rsidRPr="00C93328" w:rsidRDefault="00796CE3" w:rsidP="00965DFF">
            <w:pPr>
              <w:pStyle w:val="Compact"/>
              <w:spacing w:line="360" w:lineRule="auto"/>
              <w:jc w:val="center"/>
            </w:pPr>
            <w:r>
              <w:t>973 (75%)</w:t>
            </w:r>
          </w:p>
        </w:tc>
        <w:tc>
          <w:tcPr>
            <w:tcW w:w="1344" w:type="pct"/>
          </w:tcPr>
          <w:p w14:paraId="03C937BA" w14:textId="2AAC1BB5" w:rsidR="00796CE3" w:rsidRPr="00C93328" w:rsidRDefault="00796CE3" w:rsidP="00965DFF">
            <w:pPr>
              <w:pStyle w:val="Compact"/>
              <w:spacing w:line="360" w:lineRule="auto"/>
              <w:jc w:val="center"/>
            </w:pPr>
            <w:r>
              <w:t>91 (64%)</w:t>
            </w:r>
          </w:p>
        </w:tc>
        <w:tc>
          <w:tcPr>
            <w:tcW w:w="922" w:type="pct"/>
          </w:tcPr>
          <w:p w14:paraId="1A09040A" w14:textId="79B2166D" w:rsidR="00796CE3" w:rsidRPr="00C93328" w:rsidRDefault="00796CE3" w:rsidP="00965DFF">
            <w:pPr>
              <w:pStyle w:val="Compact"/>
              <w:spacing w:line="360" w:lineRule="auto"/>
              <w:jc w:val="center"/>
            </w:pPr>
            <w:r>
              <w:t>1,064 (73%)</w:t>
            </w:r>
          </w:p>
        </w:tc>
        <w:tc>
          <w:tcPr>
            <w:tcW w:w="776" w:type="pct"/>
          </w:tcPr>
          <w:p w14:paraId="66ECB3B2" w14:textId="73B28155" w:rsidR="00796CE3" w:rsidRPr="00C93328" w:rsidRDefault="00796CE3" w:rsidP="00965DFF">
            <w:pPr>
              <w:pStyle w:val="Compact"/>
              <w:spacing w:line="360" w:lineRule="auto"/>
              <w:jc w:val="center"/>
            </w:pPr>
          </w:p>
        </w:tc>
      </w:tr>
      <w:tr w:rsidR="00796CE3" w:rsidRPr="00C93328" w14:paraId="750C1542" w14:textId="77777777" w:rsidTr="00796CE3">
        <w:tc>
          <w:tcPr>
            <w:tcW w:w="736" w:type="pct"/>
          </w:tcPr>
          <w:p w14:paraId="751CEB7D" w14:textId="77777777" w:rsidR="00796CE3" w:rsidRPr="00C93328" w:rsidRDefault="00796CE3" w:rsidP="00965DFF">
            <w:pPr>
              <w:pStyle w:val="Compact"/>
              <w:spacing w:line="360" w:lineRule="auto"/>
            </w:pPr>
            <w:r w:rsidRPr="00C93328">
              <w:rPr>
                <w:b/>
                <w:bCs/>
              </w:rPr>
              <w:t>ASA preinjury</w:t>
            </w:r>
          </w:p>
        </w:tc>
        <w:tc>
          <w:tcPr>
            <w:tcW w:w="1222" w:type="pct"/>
          </w:tcPr>
          <w:p w14:paraId="71830136" w14:textId="7B12B4A9" w:rsidR="00796CE3" w:rsidRPr="00C93328" w:rsidRDefault="00796CE3" w:rsidP="00965DFF">
            <w:pPr>
              <w:pStyle w:val="Compact"/>
              <w:spacing w:line="360" w:lineRule="auto"/>
              <w:jc w:val="center"/>
            </w:pPr>
          </w:p>
        </w:tc>
        <w:tc>
          <w:tcPr>
            <w:tcW w:w="1344" w:type="pct"/>
          </w:tcPr>
          <w:p w14:paraId="254F2249" w14:textId="77777777" w:rsidR="00796CE3" w:rsidRPr="00C93328" w:rsidRDefault="00796CE3" w:rsidP="00965DFF">
            <w:pPr>
              <w:pStyle w:val="Compact"/>
              <w:spacing w:line="360" w:lineRule="auto"/>
            </w:pPr>
          </w:p>
        </w:tc>
        <w:tc>
          <w:tcPr>
            <w:tcW w:w="922" w:type="pct"/>
          </w:tcPr>
          <w:p w14:paraId="52DE9B45" w14:textId="77777777" w:rsidR="00796CE3" w:rsidRPr="00C93328" w:rsidRDefault="00796CE3" w:rsidP="00965DFF">
            <w:pPr>
              <w:pStyle w:val="Compact"/>
              <w:spacing w:line="360" w:lineRule="auto"/>
            </w:pPr>
          </w:p>
        </w:tc>
        <w:tc>
          <w:tcPr>
            <w:tcW w:w="776" w:type="pct"/>
          </w:tcPr>
          <w:p w14:paraId="40F79496" w14:textId="71F386A4" w:rsidR="00796CE3" w:rsidRPr="00C93328" w:rsidRDefault="003C46FD" w:rsidP="00965DFF">
            <w:pPr>
              <w:pStyle w:val="Compact"/>
              <w:spacing w:line="360" w:lineRule="auto"/>
              <w:jc w:val="center"/>
            </w:pPr>
            <w:r>
              <w:t>0.3</w:t>
            </w:r>
          </w:p>
        </w:tc>
      </w:tr>
      <w:tr w:rsidR="00796CE3" w:rsidRPr="00C93328" w14:paraId="43D05BC4" w14:textId="77777777" w:rsidTr="00796CE3">
        <w:tc>
          <w:tcPr>
            <w:tcW w:w="736" w:type="pct"/>
          </w:tcPr>
          <w:p w14:paraId="6B986BDA" w14:textId="77777777" w:rsidR="00796CE3" w:rsidRPr="00C93328" w:rsidRDefault="00796CE3" w:rsidP="00965DFF">
            <w:pPr>
              <w:pStyle w:val="Compact"/>
              <w:spacing w:line="360" w:lineRule="auto"/>
            </w:pPr>
            <w:r w:rsidRPr="00C93328">
              <w:t>ASA 1-2</w:t>
            </w:r>
          </w:p>
        </w:tc>
        <w:tc>
          <w:tcPr>
            <w:tcW w:w="1222" w:type="pct"/>
          </w:tcPr>
          <w:p w14:paraId="516E732B" w14:textId="464BF49A" w:rsidR="00796CE3" w:rsidRPr="00C93328" w:rsidRDefault="00796CE3" w:rsidP="00965DFF">
            <w:pPr>
              <w:pStyle w:val="Compact"/>
              <w:spacing w:line="360" w:lineRule="auto"/>
              <w:jc w:val="center"/>
            </w:pPr>
            <w:r>
              <w:t>979 (75%)</w:t>
            </w:r>
          </w:p>
        </w:tc>
        <w:tc>
          <w:tcPr>
            <w:tcW w:w="1344" w:type="pct"/>
          </w:tcPr>
          <w:p w14:paraId="18A52ABA" w14:textId="564CA58C" w:rsidR="00796CE3" w:rsidRPr="00C93328" w:rsidRDefault="00796CE3" w:rsidP="00965DFF">
            <w:pPr>
              <w:pStyle w:val="Compact"/>
              <w:spacing w:line="360" w:lineRule="auto"/>
              <w:jc w:val="center"/>
            </w:pPr>
            <w:r>
              <w:t>101 (71%)</w:t>
            </w:r>
          </w:p>
        </w:tc>
        <w:tc>
          <w:tcPr>
            <w:tcW w:w="922" w:type="pct"/>
          </w:tcPr>
          <w:p w14:paraId="4074CFCF" w14:textId="1F24FCDE" w:rsidR="00796CE3" w:rsidRPr="00C93328" w:rsidRDefault="00796CE3" w:rsidP="00965DFF">
            <w:pPr>
              <w:pStyle w:val="Compact"/>
              <w:spacing w:line="360" w:lineRule="auto"/>
              <w:jc w:val="center"/>
            </w:pPr>
            <w:r>
              <w:t>1,080 (75%)</w:t>
            </w:r>
          </w:p>
        </w:tc>
        <w:tc>
          <w:tcPr>
            <w:tcW w:w="776" w:type="pct"/>
          </w:tcPr>
          <w:p w14:paraId="5C54FF3B" w14:textId="77777777" w:rsidR="00796CE3" w:rsidRPr="00C93328" w:rsidRDefault="00796CE3" w:rsidP="00965DFF">
            <w:pPr>
              <w:pStyle w:val="Compact"/>
              <w:spacing w:line="360" w:lineRule="auto"/>
            </w:pPr>
          </w:p>
        </w:tc>
      </w:tr>
      <w:tr w:rsidR="00796CE3" w:rsidRPr="00C93328" w14:paraId="6EDFC1C3" w14:textId="77777777" w:rsidTr="00796CE3">
        <w:tc>
          <w:tcPr>
            <w:tcW w:w="736" w:type="pct"/>
          </w:tcPr>
          <w:p w14:paraId="2B5D462C" w14:textId="77777777" w:rsidR="00796CE3" w:rsidRPr="00C93328" w:rsidRDefault="00796CE3" w:rsidP="00965DFF">
            <w:pPr>
              <w:pStyle w:val="Compact"/>
              <w:spacing w:line="360" w:lineRule="auto"/>
            </w:pPr>
            <w:r w:rsidRPr="00C93328">
              <w:t>ASA 3-7</w:t>
            </w:r>
          </w:p>
        </w:tc>
        <w:tc>
          <w:tcPr>
            <w:tcW w:w="1222" w:type="pct"/>
          </w:tcPr>
          <w:p w14:paraId="3459C2E7" w14:textId="75E5E5A8" w:rsidR="00796CE3" w:rsidRPr="00C93328" w:rsidRDefault="00796CE3" w:rsidP="00965DFF">
            <w:pPr>
              <w:pStyle w:val="Compact"/>
              <w:spacing w:line="360" w:lineRule="auto"/>
              <w:jc w:val="center"/>
            </w:pPr>
            <w:r>
              <w:t>327 (25%)</w:t>
            </w:r>
          </w:p>
        </w:tc>
        <w:tc>
          <w:tcPr>
            <w:tcW w:w="1344" w:type="pct"/>
          </w:tcPr>
          <w:p w14:paraId="21E566BF" w14:textId="5FF4B3E0" w:rsidR="00796CE3" w:rsidRPr="00C93328" w:rsidRDefault="00796CE3" w:rsidP="00965DFF">
            <w:pPr>
              <w:pStyle w:val="Compact"/>
              <w:spacing w:line="360" w:lineRule="auto"/>
              <w:jc w:val="center"/>
            </w:pPr>
            <w:r>
              <w:t>42 (29%)</w:t>
            </w:r>
          </w:p>
        </w:tc>
        <w:tc>
          <w:tcPr>
            <w:tcW w:w="922" w:type="pct"/>
          </w:tcPr>
          <w:p w14:paraId="4D6EA759" w14:textId="4A1AF2D1" w:rsidR="00796CE3" w:rsidRPr="00C93328" w:rsidRDefault="00796CE3" w:rsidP="00965DFF">
            <w:pPr>
              <w:pStyle w:val="Compact"/>
              <w:spacing w:line="360" w:lineRule="auto"/>
              <w:jc w:val="center"/>
            </w:pPr>
            <w:r>
              <w:t>369 (25%)</w:t>
            </w:r>
          </w:p>
        </w:tc>
        <w:tc>
          <w:tcPr>
            <w:tcW w:w="776" w:type="pct"/>
          </w:tcPr>
          <w:p w14:paraId="2916E86F" w14:textId="06E212D9" w:rsidR="00796CE3" w:rsidRPr="00C93328" w:rsidRDefault="00796CE3" w:rsidP="00965DFF">
            <w:pPr>
              <w:pStyle w:val="Compact"/>
              <w:spacing w:line="360" w:lineRule="auto"/>
              <w:jc w:val="center"/>
            </w:pPr>
          </w:p>
        </w:tc>
      </w:tr>
      <w:tr w:rsidR="00796CE3" w:rsidRPr="00C93328" w14:paraId="19AE7E0C" w14:textId="77777777" w:rsidTr="00796CE3">
        <w:tc>
          <w:tcPr>
            <w:tcW w:w="736" w:type="pct"/>
          </w:tcPr>
          <w:p w14:paraId="19195512" w14:textId="3898D4DB" w:rsidR="00796CE3" w:rsidRPr="00C93328" w:rsidRDefault="009272F9" w:rsidP="00965DFF">
            <w:pPr>
              <w:pStyle w:val="Compact"/>
              <w:spacing w:line="360" w:lineRule="auto"/>
            </w:pPr>
            <w:r>
              <w:rPr>
                <w:b/>
                <w:bCs/>
              </w:rPr>
              <w:t>30-day mortality</w:t>
            </w:r>
          </w:p>
        </w:tc>
        <w:tc>
          <w:tcPr>
            <w:tcW w:w="1222" w:type="pct"/>
          </w:tcPr>
          <w:p w14:paraId="7BE15759" w14:textId="05E1EAAE" w:rsidR="00796CE3" w:rsidRPr="00C93328" w:rsidRDefault="00796CE3" w:rsidP="00965DFF">
            <w:pPr>
              <w:pStyle w:val="Compact"/>
              <w:spacing w:line="360" w:lineRule="auto"/>
              <w:jc w:val="center"/>
            </w:pPr>
          </w:p>
        </w:tc>
        <w:tc>
          <w:tcPr>
            <w:tcW w:w="1344" w:type="pct"/>
          </w:tcPr>
          <w:p w14:paraId="63156F2D" w14:textId="77777777" w:rsidR="00796CE3" w:rsidRPr="00C93328" w:rsidRDefault="00796CE3" w:rsidP="00965DFF">
            <w:pPr>
              <w:pStyle w:val="Compact"/>
              <w:spacing w:line="360" w:lineRule="auto"/>
            </w:pPr>
          </w:p>
        </w:tc>
        <w:tc>
          <w:tcPr>
            <w:tcW w:w="922" w:type="pct"/>
          </w:tcPr>
          <w:p w14:paraId="6CDE9D4F" w14:textId="77777777" w:rsidR="00796CE3" w:rsidRPr="00C93328" w:rsidRDefault="00796CE3" w:rsidP="00965DFF">
            <w:pPr>
              <w:pStyle w:val="Compact"/>
              <w:spacing w:line="360" w:lineRule="auto"/>
            </w:pPr>
          </w:p>
        </w:tc>
        <w:tc>
          <w:tcPr>
            <w:tcW w:w="776" w:type="pct"/>
          </w:tcPr>
          <w:p w14:paraId="3345D94F" w14:textId="4F1A551A" w:rsidR="00796CE3" w:rsidRPr="003C46FD" w:rsidRDefault="003C46FD" w:rsidP="00965DFF">
            <w:pPr>
              <w:pStyle w:val="Compact"/>
              <w:spacing w:line="360" w:lineRule="auto"/>
              <w:jc w:val="center"/>
              <w:rPr>
                <w:b/>
                <w:bCs/>
              </w:rPr>
            </w:pPr>
            <w:r w:rsidRPr="003C46FD">
              <w:rPr>
                <w:b/>
                <w:bCs/>
              </w:rPr>
              <w:t>0.007</w:t>
            </w:r>
          </w:p>
        </w:tc>
      </w:tr>
      <w:tr w:rsidR="00796CE3" w:rsidRPr="00C93328" w14:paraId="7AD270E2" w14:textId="77777777" w:rsidTr="00796CE3">
        <w:tc>
          <w:tcPr>
            <w:tcW w:w="736" w:type="pct"/>
          </w:tcPr>
          <w:p w14:paraId="56265DBC" w14:textId="77777777" w:rsidR="00796CE3" w:rsidRPr="00C93328" w:rsidRDefault="00796CE3" w:rsidP="00965DFF">
            <w:pPr>
              <w:pStyle w:val="Compact"/>
              <w:spacing w:line="360" w:lineRule="auto"/>
            </w:pPr>
            <w:r w:rsidRPr="00C93328">
              <w:t>Alive</w:t>
            </w:r>
          </w:p>
        </w:tc>
        <w:tc>
          <w:tcPr>
            <w:tcW w:w="1222" w:type="pct"/>
          </w:tcPr>
          <w:p w14:paraId="18E6EB29" w14:textId="03FFCE4F" w:rsidR="00796CE3" w:rsidRPr="00C93328" w:rsidRDefault="00796CE3" w:rsidP="00965DFF">
            <w:pPr>
              <w:pStyle w:val="Compact"/>
              <w:spacing w:line="360" w:lineRule="auto"/>
              <w:jc w:val="center"/>
            </w:pPr>
            <w:r>
              <w:t>1,036 (79%)</w:t>
            </w:r>
          </w:p>
        </w:tc>
        <w:tc>
          <w:tcPr>
            <w:tcW w:w="1344" w:type="pct"/>
          </w:tcPr>
          <w:p w14:paraId="1EF5B977" w14:textId="1AC2B447" w:rsidR="00796CE3" w:rsidRPr="00C93328" w:rsidRDefault="00796CE3" w:rsidP="00965DFF">
            <w:pPr>
              <w:pStyle w:val="Compact"/>
              <w:spacing w:line="360" w:lineRule="auto"/>
              <w:jc w:val="center"/>
            </w:pPr>
            <w:r>
              <w:t>127 (89%)</w:t>
            </w:r>
          </w:p>
        </w:tc>
        <w:tc>
          <w:tcPr>
            <w:tcW w:w="922" w:type="pct"/>
          </w:tcPr>
          <w:p w14:paraId="4B9D954E" w14:textId="25B6C1CC" w:rsidR="00796CE3" w:rsidRPr="00C93328" w:rsidRDefault="00796CE3" w:rsidP="00965DFF">
            <w:pPr>
              <w:pStyle w:val="Compact"/>
              <w:spacing w:line="360" w:lineRule="auto"/>
              <w:jc w:val="center"/>
            </w:pPr>
            <w:r>
              <w:t>1,163 (80%)</w:t>
            </w:r>
          </w:p>
        </w:tc>
        <w:tc>
          <w:tcPr>
            <w:tcW w:w="776" w:type="pct"/>
          </w:tcPr>
          <w:p w14:paraId="7775BCA1" w14:textId="77777777" w:rsidR="00796CE3" w:rsidRPr="00C93328" w:rsidRDefault="00796CE3" w:rsidP="00965DFF">
            <w:pPr>
              <w:pStyle w:val="Compact"/>
              <w:spacing w:line="360" w:lineRule="auto"/>
            </w:pPr>
          </w:p>
        </w:tc>
      </w:tr>
      <w:tr w:rsidR="00796CE3" w:rsidRPr="00C93328" w14:paraId="6AA3DCCD" w14:textId="77777777" w:rsidTr="00796CE3">
        <w:tc>
          <w:tcPr>
            <w:tcW w:w="736" w:type="pct"/>
          </w:tcPr>
          <w:p w14:paraId="76418CCD" w14:textId="77777777" w:rsidR="00796CE3" w:rsidRPr="00C93328" w:rsidRDefault="00796CE3" w:rsidP="00965DFF">
            <w:pPr>
              <w:pStyle w:val="Compact"/>
              <w:spacing w:line="360" w:lineRule="auto"/>
            </w:pPr>
            <w:r w:rsidRPr="00C93328">
              <w:t>Dead</w:t>
            </w:r>
          </w:p>
        </w:tc>
        <w:tc>
          <w:tcPr>
            <w:tcW w:w="1222" w:type="pct"/>
          </w:tcPr>
          <w:p w14:paraId="4BC39AAB" w14:textId="379E719B" w:rsidR="00796CE3" w:rsidRPr="00C93328" w:rsidRDefault="00796CE3" w:rsidP="00965DFF">
            <w:pPr>
              <w:pStyle w:val="Compact"/>
              <w:spacing w:line="360" w:lineRule="auto"/>
              <w:jc w:val="center"/>
            </w:pPr>
            <w:r>
              <w:t>270 (21%)</w:t>
            </w:r>
          </w:p>
        </w:tc>
        <w:tc>
          <w:tcPr>
            <w:tcW w:w="1344" w:type="pct"/>
          </w:tcPr>
          <w:p w14:paraId="7B3EF8D4" w14:textId="6A7BEF8F" w:rsidR="00796CE3" w:rsidRPr="00C93328" w:rsidRDefault="00796CE3" w:rsidP="00965DFF">
            <w:pPr>
              <w:pStyle w:val="Compact"/>
              <w:spacing w:line="360" w:lineRule="auto"/>
              <w:jc w:val="center"/>
            </w:pPr>
            <w:r>
              <w:t>16 (11%)</w:t>
            </w:r>
          </w:p>
        </w:tc>
        <w:tc>
          <w:tcPr>
            <w:tcW w:w="922" w:type="pct"/>
          </w:tcPr>
          <w:p w14:paraId="43CA44EB" w14:textId="68A55E72" w:rsidR="00796CE3" w:rsidRPr="00C93328" w:rsidRDefault="00796CE3" w:rsidP="00965DFF">
            <w:pPr>
              <w:pStyle w:val="Compact"/>
              <w:spacing w:line="360" w:lineRule="auto"/>
              <w:jc w:val="center"/>
            </w:pPr>
            <w:r>
              <w:t>286 (20%)</w:t>
            </w:r>
          </w:p>
        </w:tc>
        <w:tc>
          <w:tcPr>
            <w:tcW w:w="776" w:type="pct"/>
          </w:tcPr>
          <w:p w14:paraId="41C2D64B" w14:textId="2B251C73" w:rsidR="00796CE3" w:rsidRPr="00C93328" w:rsidRDefault="00796CE3" w:rsidP="00965DFF">
            <w:pPr>
              <w:pStyle w:val="Compact"/>
              <w:spacing w:line="360" w:lineRule="auto"/>
              <w:jc w:val="center"/>
            </w:pPr>
          </w:p>
        </w:tc>
      </w:tr>
    </w:tbl>
    <w:p w14:paraId="7908FEBF" w14:textId="28B31F12" w:rsidR="00CD6BF7" w:rsidRPr="00C93328" w:rsidRDefault="00CD6BF7" w:rsidP="00965DFF">
      <w:pPr>
        <w:pStyle w:val="FirstParagraph"/>
        <w:spacing w:line="360" w:lineRule="auto"/>
      </w:pPr>
      <w:r w:rsidRPr="009C21C0">
        <w:t>Table 1</w:t>
      </w:r>
      <w:r w:rsidRPr="00C93328">
        <w:t xml:space="preserve"> present sample characteristics. </w:t>
      </w:r>
      <w:r w:rsidR="00953E41" w:rsidRPr="00C93328">
        <w:t xml:space="preserve">Of all patients male </w:t>
      </w:r>
      <w:r w:rsidR="00C93328">
        <w:t>sex</w:t>
      </w:r>
      <w:r w:rsidR="00953E41" w:rsidRPr="00C93328">
        <w:t xml:space="preserve"> constituted 1,096 (76%) and </w:t>
      </w:r>
      <w:r w:rsidR="00394BCE">
        <w:t xml:space="preserve">the </w:t>
      </w:r>
      <w:r w:rsidR="00953E41" w:rsidRPr="00C93328">
        <w:t xml:space="preserve">female </w:t>
      </w:r>
      <w:r w:rsidR="002F41BC">
        <w:t>sex</w:t>
      </w:r>
      <w:r w:rsidR="00953E41" w:rsidRPr="00C93328">
        <w:t xml:space="preserve"> constituted 353 (24%) patients. There </w:t>
      </w:r>
      <w:r w:rsidR="00C93328" w:rsidRPr="00C93328">
        <w:t>were</w:t>
      </w:r>
      <w:r w:rsidR="00953E41" w:rsidRPr="00C93328">
        <w:t xml:space="preserve"> 846 (58%) patients who were not intubated, 241 (17%) patients </w:t>
      </w:r>
      <w:r w:rsidR="00394BCE">
        <w:t xml:space="preserve">who </w:t>
      </w:r>
      <w:r w:rsidR="00EF2783">
        <w:t>received</w:t>
      </w:r>
      <w:r w:rsidR="00953E41" w:rsidRPr="00C93328">
        <w:t xml:space="preserve"> </w:t>
      </w:r>
      <w:r w:rsidR="00EF2783">
        <w:t>mechanical ventilation</w:t>
      </w:r>
      <w:r w:rsidR="00953E41" w:rsidRPr="00C93328">
        <w:t xml:space="preserve"> for 1-7 </w:t>
      </w:r>
      <w:r w:rsidR="00796CE3" w:rsidRPr="00C93328">
        <w:t>days,</w:t>
      </w:r>
      <w:r w:rsidR="00953E41" w:rsidRPr="00C93328">
        <w:t xml:space="preserve"> and 113 (7,8%) patients </w:t>
      </w:r>
      <w:r w:rsidR="00394BCE">
        <w:t xml:space="preserve">who </w:t>
      </w:r>
      <w:r w:rsidR="00EF2783">
        <w:t>received</w:t>
      </w:r>
      <w:r w:rsidR="00953E41" w:rsidRPr="00C93328">
        <w:t xml:space="preserve"> </w:t>
      </w:r>
      <w:r w:rsidR="00EF2783">
        <w:t>mechanical ventilation</w:t>
      </w:r>
      <w:r w:rsidR="00953E41" w:rsidRPr="00C93328">
        <w:t xml:space="preserve"> for more than 7 days. The number of patients who arrived outside working hours w</w:t>
      </w:r>
      <w:r w:rsidR="00394BCE">
        <w:t>as</w:t>
      </w:r>
      <w:r w:rsidR="00953E41" w:rsidRPr="00C93328">
        <w:t xml:space="preserve"> 1,042 (72%). A total of 1,064 (73%) patients were equal to or less than 7 days in the ICU, and 385 (27%) patients were more than 7 days in the ICU. A total of 1,080 (75%) patients had an ASA</w:t>
      </w:r>
      <w:r w:rsidR="00394BCE">
        <w:t xml:space="preserve"> </w:t>
      </w:r>
      <w:r w:rsidR="00953E41" w:rsidRPr="00C93328">
        <w:t>score of 1-2 before arrival to the hospital, and 369 (25%) patients had an ASA</w:t>
      </w:r>
      <w:r w:rsidR="00394BCE">
        <w:t xml:space="preserve"> </w:t>
      </w:r>
      <w:r w:rsidR="00953E41" w:rsidRPr="00C93328">
        <w:t>score of 3-7 before arrival to the hospital. Amongst our patients, 30-day mortality was at 286 (20%).</w:t>
      </w:r>
    </w:p>
    <w:p w14:paraId="0A2C47A4" w14:textId="65877D68" w:rsidR="004E138C" w:rsidRPr="00C93328" w:rsidRDefault="00CD6BF7" w:rsidP="00965DFF">
      <w:pPr>
        <w:pStyle w:val="Rubrik2"/>
        <w:rPr>
          <w:lang w:val="en-US"/>
        </w:rPr>
      </w:pPr>
      <w:bookmarkStart w:id="14" w:name="main-results"/>
      <w:bookmarkEnd w:id="13"/>
      <w:r w:rsidRPr="00C93328">
        <w:rPr>
          <w:lang w:val="en-US"/>
        </w:rPr>
        <w:t>Main results</w:t>
      </w:r>
    </w:p>
    <w:tbl>
      <w:tblPr>
        <w:tblStyle w:val="Table"/>
        <w:tblW w:w="5000" w:type="pct"/>
        <w:tblLook w:val="0020" w:firstRow="1" w:lastRow="0" w:firstColumn="0" w:lastColumn="0" w:noHBand="0" w:noVBand="0"/>
      </w:tblPr>
      <w:tblGrid>
        <w:gridCol w:w="2769"/>
        <w:gridCol w:w="809"/>
        <w:gridCol w:w="706"/>
        <w:gridCol w:w="1051"/>
        <w:gridCol w:w="1000"/>
        <w:gridCol w:w="687"/>
        <w:gridCol w:w="1051"/>
        <w:gridCol w:w="1000"/>
      </w:tblGrid>
      <w:tr w:rsidR="004E138C" w:rsidRPr="00F76C5F" w14:paraId="67E6BF6D" w14:textId="77777777" w:rsidTr="004E138C">
        <w:trPr>
          <w:cnfStyle w:val="100000000000" w:firstRow="1" w:lastRow="0" w:firstColumn="0" w:lastColumn="0" w:oddVBand="0" w:evenVBand="0" w:oddHBand="0" w:evenHBand="0" w:firstRowFirstColumn="0" w:firstRowLastColumn="0" w:lastRowFirstColumn="0" w:lastRowLastColumn="0"/>
          <w:tblHeader/>
        </w:trPr>
        <w:tc>
          <w:tcPr>
            <w:tcW w:w="0" w:type="auto"/>
            <w:gridSpan w:val="8"/>
            <w:tcBorders>
              <w:bottom w:val="single" w:sz="4" w:space="0" w:color="auto"/>
            </w:tcBorders>
          </w:tcPr>
          <w:p w14:paraId="7A6DF897" w14:textId="30591BAD" w:rsidR="004E138C" w:rsidRDefault="004E138C" w:rsidP="00965DFF">
            <w:pPr>
              <w:pStyle w:val="Compact"/>
              <w:spacing w:line="360" w:lineRule="auto"/>
              <w:rPr>
                <w:b/>
                <w:bCs/>
              </w:rPr>
            </w:pPr>
            <w:r w:rsidRPr="00C93328">
              <w:rPr>
                <w:b/>
                <w:bCs/>
              </w:rPr>
              <w:t>Table 2</w:t>
            </w:r>
            <w:r w:rsidRPr="00C93328">
              <w:t>. Unadjusted and adjusted logistic regression analyses of associations between patient level factors and opportunities for improvement.</w:t>
            </w:r>
          </w:p>
        </w:tc>
      </w:tr>
      <w:tr w:rsidR="004E138C" w:rsidRPr="00C93328" w14:paraId="50C83373" w14:textId="77777777" w:rsidTr="004E138C">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14:paraId="4AE6142E" w14:textId="77777777" w:rsidR="004E138C" w:rsidRPr="00C93328" w:rsidRDefault="004E138C" w:rsidP="00965DFF">
            <w:pPr>
              <w:pStyle w:val="Compact"/>
              <w:spacing w:line="360" w:lineRule="auto"/>
              <w:rPr>
                <w:b/>
                <w:bCs/>
              </w:rPr>
            </w:pPr>
          </w:p>
        </w:tc>
        <w:tc>
          <w:tcPr>
            <w:tcW w:w="0" w:type="auto"/>
            <w:tcBorders>
              <w:top w:val="single" w:sz="4" w:space="0" w:color="auto"/>
            </w:tcBorders>
          </w:tcPr>
          <w:p w14:paraId="77A115CE" w14:textId="77777777" w:rsidR="004E138C" w:rsidRPr="00C93328" w:rsidRDefault="004E138C" w:rsidP="00965DFF">
            <w:pPr>
              <w:pStyle w:val="Compact"/>
              <w:spacing w:line="360" w:lineRule="auto"/>
              <w:jc w:val="center"/>
              <w:rPr>
                <w:b/>
                <w:bCs/>
              </w:rPr>
            </w:pPr>
          </w:p>
        </w:tc>
        <w:tc>
          <w:tcPr>
            <w:tcW w:w="0" w:type="auto"/>
            <w:gridSpan w:val="3"/>
            <w:tcBorders>
              <w:top w:val="single" w:sz="4" w:space="0" w:color="auto"/>
              <w:bottom w:val="single" w:sz="4" w:space="0" w:color="auto"/>
            </w:tcBorders>
          </w:tcPr>
          <w:p w14:paraId="7C26D468" w14:textId="682B5259" w:rsidR="004E138C" w:rsidRPr="00C93328" w:rsidRDefault="004E138C" w:rsidP="00965DFF">
            <w:pPr>
              <w:pStyle w:val="Compact"/>
              <w:spacing w:line="360" w:lineRule="auto"/>
              <w:jc w:val="center"/>
              <w:rPr>
                <w:b/>
                <w:bCs/>
              </w:rPr>
            </w:pPr>
            <w:r>
              <w:rPr>
                <w:b/>
                <w:bCs/>
              </w:rPr>
              <w:t>Unadjusted</w:t>
            </w:r>
          </w:p>
        </w:tc>
        <w:tc>
          <w:tcPr>
            <w:tcW w:w="0" w:type="auto"/>
            <w:gridSpan w:val="3"/>
            <w:tcBorders>
              <w:top w:val="single" w:sz="4" w:space="0" w:color="auto"/>
              <w:bottom w:val="single" w:sz="4" w:space="0" w:color="auto"/>
            </w:tcBorders>
          </w:tcPr>
          <w:p w14:paraId="63EB311E" w14:textId="32EF5190" w:rsidR="004E138C" w:rsidRPr="00C93328" w:rsidRDefault="004E138C" w:rsidP="00965DFF">
            <w:pPr>
              <w:pStyle w:val="Compact"/>
              <w:spacing w:line="360" w:lineRule="auto"/>
              <w:jc w:val="center"/>
              <w:rPr>
                <w:b/>
                <w:bCs/>
              </w:rPr>
            </w:pPr>
            <w:r>
              <w:rPr>
                <w:b/>
                <w:bCs/>
              </w:rPr>
              <w:t>Adjusted</w:t>
            </w:r>
          </w:p>
        </w:tc>
      </w:tr>
      <w:tr w:rsidR="00CD6BF7" w:rsidRPr="00C93328" w14:paraId="009E7408" w14:textId="77777777" w:rsidTr="004E138C">
        <w:trPr>
          <w:cnfStyle w:val="100000000000" w:firstRow="1" w:lastRow="0" w:firstColumn="0" w:lastColumn="0" w:oddVBand="0" w:evenVBand="0" w:oddHBand="0" w:evenHBand="0" w:firstRowFirstColumn="0" w:firstRowLastColumn="0" w:lastRowFirstColumn="0" w:lastRowLastColumn="0"/>
          <w:tblHeader/>
        </w:trPr>
        <w:tc>
          <w:tcPr>
            <w:tcW w:w="0" w:type="auto"/>
          </w:tcPr>
          <w:p w14:paraId="79485392" w14:textId="77777777" w:rsidR="00CD6BF7" w:rsidRPr="00C93328" w:rsidRDefault="00CD6BF7" w:rsidP="00965DFF">
            <w:pPr>
              <w:pStyle w:val="Compact"/>
              <w:spacing w:line="360" w:lineRule="auto"/>
            </w:pPr>
            <w:r w:rsidRPr="00C93328">
              <w:rPr>
                <w:b/>
                <w:bCs/>
              </w:rPr>
              <w:t>Characteristic</w:t>
            </w:r>
          </w:p>
        </w:tc>
        <w:tc>
          <w:tcPr>
            <w:tcW w:w="0" w:type="auto"/>
          </w:tcPr>
          <w:p w14:paraId="66BB02FF" w14:textId="77777777" w:rsidR="00CD6BF7" w:rsidRPr="00C93328" w:rsidRDefault="00CD6BF7" w:rsidP="00965DFF">
            <w:pPr>
              <w:pStyle w:val="Compact"/>
              <w:spacing w:line="360" w:lineRule="auto"/>
              <w:jc w:val="center"/>
            </w:pPr>
            <w:r w:rsidRPr="00C93328">
              <w:rPr>
                <w:b/>
                <w:bCs/>
              </w:rPr>
              <w:t>N</w:t>
            </w:r>
          </w:p>
        </w:tc>
        <w:tc>
          <w:tcPr>
            <w:tcW w:w="0" w:type="auto"/>
            <w:tcBorders>
              <w:top w:val="single" w:sz="4" w:space="0" w:color="auto"/>
            </w:tcBorders>
          </w:tcPr>
          <w:p w14:paraId="2F6ECD53" w14:textId="72C18E9B" w:rsidR="00CD6BF7" w:rsidRPr="00C93328" w:rsidRDefault="00CD6BF7" w:rsidP="00965DFF">
            <w:pPr>
              <w:pStyle w:val="Compact"/>
              <w:spacing w:line="360" w:lineRule="auto"/>
              <w:jc w:val="center"/>
            </w:pPr>
            <w:r w:rsidRPr="00C93328">
              <w:rPr>
                <w:b/>
                <w:bCs/>
              </w:rPr>
              <w:t>OR</w:t>
            </w:r>
            <w:r w:rsidR="002617AD">
              <w:rPr>
                <w:rStyle w:val="Fotnotsreferens"/>
                <w:b/>
                <w:bCs/>
              </w:rPr>
              <w:footnoteReference w:id="4"/>
            </w:r>
          </w:p>
        </w:tc>
        <w:tc>
          <w:tcPr>
            <w:tcW w:w="0" w:type="auto"/>
            <w:tcBorders>
              <w:top w:val="single" w:sz="4" w:space="0" w:color="auto"/>
            </w:tcBorders>
          </w:tcPr>
          <w:p w14:paraId="48C7B714" w14:textId="77777777" w:rsidR="00CD6BF7" w:rsidRPr="00C93328" w:rsidRDefault="00CD6BF7" w:rsidP="00965DFF">
            <w:pPr>
              <w:pStyle w:val="Compact"/>
              <w:spacing w:line="360" w:lineRule="auto"/>
              <w:jc w:val="center"/>
            </w:pPr>
            <w:r w:rsidRPr="00C93328">
              <w:rPr>
                <w:b/>
                <w:bCs/>
              </w:rPr>
              <w:t>95% CI</w:t>
            </w:r>
          </w:p>
        </w:tc>
        <w:tc>
          <w:tcPr>
            <w:tcW w:w="0" w:type="auto"/>
            <w:tcBorders>
              <w:top w:val="single" w:sz="4" w:space="0" w:color="auto"/>
            </w:tcBorders>
          </w:tcPr>
          <w:p w14:paraId="30C75082" w14:textId="77777777" w:rsidR="00CD6BF7" w:rsidRPr="00C93328" w:rsidRDefault="00CD6BF7" w:rsidP="00965DFF">
            <w:pPr>
              <w:pStyle w:val="Compact"/>
              <w:spacing w:line="360" w:lineRule="auto"/>
              <w:jc w:val="center"/>
            </w:pPr>
            <w:r w:rsidRPr="00C93328">
              <w:rPr>
                <w:b/>
                <w:bCs/>
              </w:rPr>
              <w:t>p-value</w:t>
            </w:r>
          </w:p>
        </w:tc>
        <w:tc>
          <w:tcPr>
            <w:tcW w:w="0" w:type="auto"/>
            <w:tcBorders>
              <w:top w:val="single" w:sz="4" w:space="0" w:color="auto"/>
            </w:tcBorders>
          </w:tcPr>
          <w:p w14:paraId="696867B0" w14:textId="77777777" w:rsidR="00CD6BF7" w:rsidRPr="00C93328" w:rsidRDefault="00CD6BF7" w:rsidP="00965DFF">
            <w:pPr>
              <w:pStyle w:val="Compact"/>
              <w:spacing w:line="360" w:lineRule="auto"/>
              <w:jc w:val="center"/>
            </w:pPr>
            <w:r w:rsidRPr="00C93328">
              <w:rPr>
                <w:b/>
                <w:bCs/>
              </w:rPr>
              <w:t>OR</w:t>
            </w:r>
          </w:p>
        </w:tc>
        <w:tc>
          <w:tcPr>
            <w:tcW w:w="0" w:type="auto"/>
            <w:tcBorders>
              <w:top w:val="single" w:sz="4" w:space="0" w:color="auto"/>
            </w:tcBorders>
          </w:tcPr>
          <w:p w14:paraId="655EAA52" w14:textId="77777777" w:rsidR="00CD6BF7" w:rsidRPr="00C93328" w:rsidRDefault="00CD6BF7" w:rsidP="00965DFF">
            <w:pPr>
              <w:pStyle w:val="Compact"/>
              <w:spacing w:line="360" w:lineRule="auto"/>
              <w:jc w:val="center"/>
            </w:pPr>
            <w:r w:rsidRPr="00C93328">
              <w:rPr>
                <w:b/>
                <w:bCs/>
              </w:rPr>
              <w:t>95% CI</w:t>
            </w:r>
          </w:p>
        </w:tc>
        <w:tc>
          <w:tcPr>
            <w:tcW w:w="0" w:type="auto"/>
            <w:tcBorders>
              <w:top w:val="single" w:sz="4" w:space="0" w:color="auto"/>
            </w:tcBorders>
          </w:tcPr>
          <w:p w14:paraId="7BB8EE64" w14:textId="77777777" w:rsidR="00CD6BF7" w:rsidRPr="00C93328" w:rsidRDefault="00CD6BF7" w:rsidP="00965DFF">
            <w:pPr>
              <w:pStyle w:val="Compact"/>
              <w:spacing w:line="360" w:lineRule="auto"/>
              <w:jc w:val="center"/>
            </w:pPr>
            <w:r w:rsidRPr="00C93328">
              <w:rPr>
                <w:b/>
                <w:bCs/>
              </w:rPr>
              <w:t>p-value</w:t>
            </w:r>
          </w:p>
        </w:tc>
      </w:tr>
      <w:tr w:rsidR="00CD6BF7" w:rsidRPr="00C93328" w14:paraId="1E44B806" w14:textId="77777777" w:rsidTr="00F7579C">
        <w:tc>
          <w:tcPr>
            <w:tcW w:w="0" w:type="auto"/>
          </w:tcPr>
          <w:p w14:paraId="59D61A91" w14:textId="77777777" w:rsidR="00CD6BF7" w:rsidRPr="00C93328" w:rsidRDefault="00CD6BF7" w:rsidP="00965DFF">
            <w:pPr>
              <w:pStyle w:val="Compact"/>
              <w:spacing w:line="360" w:lineRule="auto"/>
            </w:pPr>
            <w:r w:rsidRPr="00C93328">
              <w:rPr>
                <w:b/>
                <w:bCs/>
              </w:rPr>
              <w:t>Sex</w:t>
            </w:r>
          </w:p>
        </w:tc>
        <w:tc>
          <w:tcPr>
            <w:tcW w:w="0" w:type="auto"/>
          </w:tcPr>
          <w:p w14:paraId="05C60758" w14:textId="77777777" w:rsidR="00CD6BF7" w:rsidRPr="00C93328" w:rsidRDefault="00CD6BF7" w:rsidP="00965DFF">
            <w:pPr>
              <w:pStyle w:val="Compact"/>
              <w:spacing w:line="360" w:lineRule="auto"/>
              <w:jc w:val="center"/>
            </w:pPr>
            <w:r w:rsidRPr="00C93328">
              <w:t>1,742</w:t>
            </w:r>
          </w:p>
        </w:tc>
        <w:tc>
          <w:tcPr>
            <w:tcW w:w="0" w:type="auto"/>
          </w:tcPr>
          <w:p w14:paraId="191471AB" w14:textId="77777777" w:rsidR="00CD6BF7" w:rsidRPr="00C93328" w:rsidRDefault="00CD6BF7" w:rsidP="00965DFF">
            <w:pPr>
              <w:pStyle w:val="Compact"/>
              <w:spacing w:line="360" w:lineRule="auto"/>
            </w:pPr>
          </w:p>
        </w:tc>
        <w:tc>
          <w:tcPr>
            <w:tcW w:w="0" w:type="auto"/>
          </w:tcPr>
          <w:p w14:paraId="40597786" w14:textId="77777777" w:rsidR="00CD6BF7" w:rsidRPr="00C93328" w:rsidRDefault="00CD6BF7" w:rsidP="00965DFF">
            <w:pPr>
              <w:pStyle w:val="Compact"/>
              <w:spacing w:line="360" w:lineRule="auto"/>
            </w:pPr>
          </w:p>
        </w:tc>
        <w:tc>
          <w:tcPr>
            <w:tcW w:w="0" w:type="auto"/>
          </w:tcPr>
          <w:p w14:paraId="434B37AE" w14:textId="77777777" w:rsidR="00CD6BF7" w:rsidRPr="00C93328" w:rsidRDefault="00CD6BF7" w:rsidP="00965DFF">
            <w:pPr>
              <w:pStyle w:val="Compact"/>
              <w:spacing w:line="360" w:lineRule="auto"/>
            </w:pPr>
          </w:p>
        </w:tc>
        <w:tc>
          <w:tcPr>
            <w:tcW w:w="0" w:type="auto"/>
          </w:tcPr>
          <w:p w14:paraId="37A3EC8C" w14:textId="77777777" w:rsidR="00CD6BF7" w:rsidRPr="00C93328" w:rsidRDefault="00CD6BF7" w:rsidP="00965DFF">
            <w:pPr>
              <w:pStyle w:val="Compact"/>
              <w:spacing w:line="360" w:lineRule="auto"/>
            </w:pPr>
          </w:p>
        </w:tc>
        <w:tc>
          <w:tcPr>
            <w:tcW w:w="0" w:type="auto"/>
          </w:tcPr>
          <w:p w14:paraId="26B684A3" w14:textId="77777777" w:rsidR="00CD6BF7" w:rsidRPr="00C93328" w:rsidRDefault="00CD6BF7" w:rsidP="00965DFF">
            <w:pPr>
              <w:pStyle w:val="Compact"/>
              <w:spacing w:line="360" w:lineRule="auto"/>
            </w:pPr>
          </w:p>
        </w:tc>
        <w:tc>
          <w:tcPr>
            <w:tcW w:w="0" w:type="auto"/>
          </w:tcPr>
          <w:p w14:paraId="430B2985" w14:textId="77777777" w:rsidR="00CD6BF7" w:rsidRPr="00C93328" w:rsidRDefault="00CD6BF7" w:rsidP="00965DFF">
            <w:pPr>
              <w:pStyle w:val="Compact"/>
              <w:spacing w:line="360" w:lineRule="auto"/>
            </w:pPr>
          </w:p>
        </w:tc>
      </w:tr>
      <w:tr w:rsidR="00CD6BF7" w:rsidRPr="00C93328" w14:paraId="42B05203" w14:textId="77777777" w:rsidTr="00F7579C">
        <w:tc>
          <w:tcPr>
            <w:tcW w:w="0" w:type="auto"/>
          </w:tcPr>
          <w:p w14:paraId="4D547673" w14:textId="77777777" w:rsidR="00CD6BF7" w:rsidRPr="00C93328" w:rsidRDefault="00CD6BF7" w:rsidP="00965DFF">
            <w:pPr>
              <w:pStyle w:val="Compact"/>
              <w:spacing w:line="360" w:lineRule="auto"/>
            </w:pPr>
            <w:r w:rsidRPr="00C93328">
              <w:t>Female</w:t>
            </w:r>
          </w:p>
        </w:tc>
        <w:tc>
          <w:tcPr>
            <w:tcW w:w="0" w:type="auto"/>
          </w:tcPr>
          <w:p w14:paraId="3C51036D" w14:textId="77777777" w:rsidR="00CD6BF7" w:rsidRPr="00C93328" w:rsidRDefault="00CD6BF7" w:rsidP="00965DFF">
            <w:pPr>
              <w:pStyle w:val="Compact"/>
              <w:spacing w:line="360" w:lineRule="auto"/>
            </w:pPr>
          </w:p>
        </w:tc>
        <w:tc>
          <w:tcPr>
            <w:tcW w:w="0" w:type="auto"/>
          </w:tcPr>
          <w:p w14:paraId="0AFD4AC9" w14:textId="77777777" w:rsidR="00CD6BF7" w:rsidRPr="00C93328" w:rsidRDefault="00CD6BF7" w:rsidP="00965DFF">
            <w:pPr>
              <w:pStyle w:val="Compact"/>
              <w:spacing w:line="360" w:lineRule="auto"/>
              <w:jc w:val="center"/>
            </w:pPr>
            <w:r w:rsidRPr="00C93328">
              <w:t>—</w:t>
            </w:r>
          </w:p>
        </w:tc>
        <w:tc>
          <w:tcPr>
            <w:tcW w:w="0" w:type="auto"/>
          </w:tcPr>
          <w:p w14:paraId="322AC0DC" w14:textId="77777777" w:rsidR="00CD6BF7" w:rsidRPr="00C93328" w:rsidRDefault="00CD6BF7" w:rsidP="00965DFF">
            <w:pPr>
              <w:pStyle w:val="Compact"/>
              <w:spacing w:line="360" w:lineRule="auto"/>
              <w:jc w:val="center"/>
            </w:pPr>
            <w:r w:rsidRPr="00C93328">
              <w:t>—</w:t>
            </w:r>
          </w:p>
        </w:tc>
        <w:tc>
          <w:tcPr>
            <w:tcW w:w="0" w:type="auto"/>
          </w:tcPr>
          <w:p w14:paraId="2D358879" w14:textId="77777777" w:rsidR="00CD6BF7" w:rsidRPr="00C93328" w:rsidRDefault="00CD6BF7" w:rsidP="00965DFF">
            <w:pPr>
              <w:pStyle w:val="Compact"/>
              <w:spacing w:line="360" w:lineRule="auto"/>
            </w:pPr>
          </w:p>
        </w:tc>
        <w:tc>
          <w:tcPr>
            <w:tcW w:w="0" w:type="auto"/>
          </w:tcPr>
          <w:p w14:paraId="79C1478B" w14:textId="77777777" w:rsidR="00CD6BF7" w:rsidRPr="00C93328" w:rsidRDefault="00CD6BF7" w:rsidP="00965DFF">
            <w:pPr>
              <w:pStyle w:val="Compact"/>
              <w:spacing w:line="360" w:lineRule="auto"/>
              <w:jc w:val="center"/>
            </w:pPr>
            <w:r w:rsidRPr="00C93328">
              <w:t>—</w:t>
            </w:r>
          </w:p>
        </w:tc>
        <w:tc>
          <w:tcPr>
            <w:tcW w:w="0" w:type="auto"/>
          </w:tcPr>
          <w:p w14:paraId="06E2AB8A" w14:textId="77777777" w:rsidR="00CD6BF7" w:rsidRPr="00C93328" w:rsidRDefault="00CD6BF7" w:rsidP="00965DFF">
            <w:pPr>
              <w:pStyle w:val="Compact"/>
              <w:spacing w:line="360" w:lineRule="auto"/>
              <w:jc w:val="center"/>
            </w:pPr>
            <w:r w:rsidRPr="00C93328">
              <w:t>—</w:t>
            </w:r>
          </w:p>
        </w:tc>
        <w:tc>
          <w:tcPr>
            <w:tcW w:w="0" w:type="auto"/>
          </w:tcPr>
          <w:p w14:paraId="40DB9357" w14:textId="77777777" w:rsidR="00CD6BF7" w:rsidRPr="00C93328" w:rsidRDefault="00CD6BF7" w:rsidP="00965DFF">
            <w:pPr>
              <w:pStyle w:val="Compact"/>
              <w:spacing w:line="360" w:lineRule="auto"/>
            </w:pPr>
          </w:p>
        </w:tc>
      </w:tr>
      <w:tr w:rsidR="00CD6BF7" w:rsidRPr="00C93328" w14:paraId="6725942D" w14:textId="77777777" w:rsidTr="00F7579C">
        <w:tc>
          <w:tcPr>
            <w:tcW w:w="0" w:type="auto"/>
          </w:tcPr>
          <w:p w14:paraId="01471C07" w14:textId="77777777" w:rsidR="00CD6BF7" w:rsidRPr="00C93328" w:rsidRDefault="00CD6BF7" w:rsidP="00965DFF">
            <w:pPr>
              <w:pStyle w:val="Compact"/>
              <w:spacing w:line="360" w:lineRule="auto"/>
            </w:pPr>
            <w:r w:rsidRPr="00C93328">
              <w:t>Male</w:t>
            </w:r>
          </w:p>
        </w:tc>
        <w:tc>
          <w:tcPr>
            <w:tcW w:w="0" w:type="auto"/>
          </w:tcPr>
          <w:p w14:paraId="200AF157" w14:textId="77777777" w:rsidR="00CD6BF7" w:rsidRPr="00C93328" w:rsidRDefault="00CD6BF7" w:rsidP="00965DFF">
            <w:pPr>
              <w:pStyle w:val="Compact"/>
              <w:spacing w:line="360" w:lineRule="auto"/>
            </w:pPr>
          </w:p>
        </w:tc>
        <w:tc>
          <w:tcPr>
            <w:tcW w:w="0" w:type="auto"/>
          </w:tcPr>
          <w:p w14:paraId="5ED9644E" w14:textId="77777777" w:rsidR="00CD6BF7" w:rsidRPr="00C93328" w:rsidRDefault="00CD6BF7" w:rsidP="00965DFF">
            <w:pPr>
              <w:pStyle w:val="Compact"/>
              <w:spacing w:line="360" w:lineRule="auto"/>
              <w:jc w:val="center"/>
            </w:pPr>
            <w:r w:rsidRPr="00C93328">
              <w:t>1.27</w:t>
            </w:r>
          </w:p>
        </w:tc>
        <w:tc>
          <w:tcPr>
            <w:tcW w:w="0" w:type="auto"/>
          </w:tcPr>
          <w:p w14:paraId="54E9F78A" w14:textId="77777777" w:rsidR="00CD6BF7" w:rsidRPr="00C93328" w:rsidRDefault="00CD6BF7" w:rsidP="00965DFF">
            <w:pPr>
              <w:pStyle w:val="Compact"/>
              <w:spacing w:line="360" w:lineRule="auto"/>
              <w:jc w:val="center"/>
            </w:pPr>
            <w:r w:rsidRPr="00C93328">
              <w:t>0.87, 1.91</w:t>
            </w:r>
          </w:p>
        </w:tc>
        <w:tc>
          <w:tcPr>
            <w:tcW w:w="0" w:type="auto"/>
          </w:tcPr>
          <w:p w14:paraId="2ECA3A48" w14:textId="77777777" w:rsidR="00CD6BF7" w:rsidRPr="00C93328" w:rsidRDefault="00CD6BF7" w:rsidP="00965DFF">
            <w:pPr>
              <w:pStyle w:val="Compact"/>
              <w:spacing w:line="360" w:lineRule="auto"/>
              <w:jc w:val="center"/>
            </w:pPr>
            <w:r w:rsidRPr="00C93328">
              <w:t>0.2</w:t>
            </w:r>
          </w:p>
        </w:tc>
        <w:tc>
          <w:tcPr>
            <w:tcW w:w="0" w:type="auto"/>
          </w:tcPr>
          <w:p w14:paraId="1F2AAB22" w14:textId="77777777" w:rsidR="00CD6BF7" w:rsidRPr="00C93328" w:rsidRDefault="00CD6BF7" w:rsidP="00965DFF">
            <w:pPr>
              <w:pStyle w:val="Compact"/>
              <w:spacing w:line="360" w:lineRule="auto"/>
              <w:jc w:val="center"/>
            </w:pPr>
            <w:r w:rsidRPr="00C93328">
              <w:t>1.21</w:t>
            </w:r>
          </w:p>
        </w:tc>
        <w:tc>
          <w:tcPr>
            <w:tcW w:w="0" w:type="auto"/>
          </w:tcPr>
          <w:p w14:paraId="42F3FC10" w14:textId="77777777" w:rsidR="00CD6BF7" w:rsidRPr="00C93328" w:rsidRDefault="00CD6BF7" w:rsidP="00965DFF">
            <w:pPr>
              <w:pStyle w:val="Compact"/>
              <w:spacing w:line="360" w:lineRule="auto"/>
              <w:jc w:val="center"/>
            </w:pPr>
            <w:r w:rsidRPr="00C93328">
              <w:t>0.80, 1.90</w:t>
            </w:r>
          </w:p>
        </w:tc>
        <w:tc>
          <w:tcPr>
            <w:tcW w:w="0" w:type="auto"/>
          </w:tcPr>
          <w:p w14:paraId="2519BAF2" w14:textId="77777777" w:rsidR="00CD6BF7" w:rsidRPr="00C93328" w:rsidRDefault="00CD6BF7" w:rsidP="00965DFF">
            <w:pPr>
              <w:pStyle w:val="Compact"/>
              <w:spacing w:line="360" w:lineRule="auto"/>
              <w:jc w:val="center"/>
            </w:pPr>
            <w:r w:rsidRPr="00C93328">
              <w:t>0.4</w:t>
            </w:r>
          </w:p>
        </w:tc>
      </w:tr>
      <w:tr w:rsidR="00CD6BF7" w:rsidRPr="00C93328" w14:paraId="3D95A655" w14:textId="77777777" w:rsidTr="00F7579C">
        <w:tc>
          <w:tcPr>
            <w:tcW w:w="0" w:type="auto"/>
          </w:tcPr>
          <w:p w14:paraId="27B28061" w14:textId="77777777" w:rsidR="00CD6BF7" w:rsidRPr="00C93328" w:rsidRDefault="00CD6BF7" w:rsidP="00965DFF">
            <w:pPr>
              <w:pStyle w:val="Compact"/>
              <w:spacing w:line="360" w:lineRule="auto"/>
            </w:pPr>
            <w:r w:rsidRPr="00C93328">
              <w:rPr>
                <w:b/>
                <w:bCs/>
              </w:rPr>
              <w:lastRenderedPageBreak/>
              <w:t>Age</w:t>
            </w:r>
          </w:p>
        </w:tc>
        <w:tc>
          <w:tcPr>
            <w:tcW w:w="0" w:type="auto"/>
          </w:tcPr>
          <w:p w14:paraId="05F3D0A6" w14:textId="77777777" w:rsidR="00CD6BF7" w:rsidRPr="00C93328" w:rsidRDefault="00CD6BF7" w:rsidP="00965DFF">
            <w:pPr>
              <w:pStyle w:val="Compact"/>
              <w:spacing w:line="360" w:lineRule="auto"/>
              <w:jc w:val="center"/>
            </w:pPr>
            <w:r w:rsidRPr="00C93328">
              <w:t>1,742</w:t>
            </w:r>
          </w:p>
        </w:tc>
        <w:tc>
          <w:tcPr>
            <w:tcW w:w="0" w:type="auto"/>
          </w:tcPr>
          <w:p w14:paraId="759827C0" w14:textId="77777777" w:rsidR="00CD6BF7" w:rsidRPr="00C93328" w:rsidRDefault="00CD6BF7" w:rsidP="00965DFF">
            <w:pPr>
              <w:pStyle w:val="Compact"/>
              <w:spacing w:line="360" w:lineRule="auto"/>
              <w:jc w:val="center"/>
            </w:pPr>
            <w:r w:rsidRPr="00C93328">
              <w:t>1.00</w:t>
            </w:r>
          </w:p>
        </w:tc>
        <w:tc>
          <w:tcPr>
            <w:tcW w:w="0" w:type="auto"/>
          </w:tcPr>
          <w:p w14:paraId="6939DA79" w14:textId="77777777" w:rsidR="00CD6BF7" w:rsidRPr="00C93328" w:rsidRDefault="00CD6BF7" w:rsidP="00965DFF">
            <w:pPr>
              <w:pStyle w:val="Compact"/>
              <w:spacing w:line="360" w:lineRule="auto"/>
              <w:jc w:val="center"/>
            </w:pPr>
            <w:r w:rsidRPr="00C93328">
              <w:t>1.00, 1.01</w:t>
            </w:r>
          </w:p>
        </w:tc>
        <w:tc>
          <w:tcPr>
            <w:tcW w:w="0" w:type="auto"/>
          </w:tcPr>
          <w:p w14:paraId="6B7F392F" w14:textId="77777777" w:rsidR="00CD6BF7" w:rsidRPr="00C93328" w:rsidRDefault="00CD6BF7" w:rsidP="00965DFF">
            <w:pPr>
              <w:pStyle w:val="Compact"/>
              <w:spacing w:line="360" w:lineRule="auto"/>
              <w:jc w:val="center"/>
            </w:pPr>
            <w:r w:rsidRPr="00C93328">
              <w:t>0.5</w:t>
            </w:r>
          </w:p>
        </w:tc>
        <w:tc>
          <w:tcPr>
            <w:tcW w:w="0" w:type="auto"/>
          </w:tcPr>
          <w:p w14:paraId="0AC1A921" w14:textId="77777777" w:rsidR="00CD6BF7" w:rsidRPr="00C93328" w:rsidRDefault="00CD6BF7" w:rsidP="00965DFF">
            <w:pPr>
              <w:pStyle w:val="Compact"/>
              <w:spacing w:line="360" w:lineRule="auto"/>
              <w:jc w:val="center"/>
            </w:pPr>
            <w:r w:rsidRPr="00C93328">
              <w:t>1.01</w:t>
            </w:r>
          </w:p>
        </w:tc>
        <w:tc>
          <w:tcPr>
            <w:tcW w:w="0" w:type="auto"/>
          </w:tcPr>
          <w:p w14:paraId="4281FD6D" w14:textId="77777777" w:rsidR="00CD6BF7" w:rsidRPr="00C93328" w:rsidRDefault="00CD6BF7" w:rsidP="00965DFF">
            <w:pPr>
              <w:pStyle w:val="Compact"/>
              <w:spacing w:line="360" w:lineRule="auto"/>
              <w:jc w:val="center"/>
            </w:pPr>
            <w:r w:rsidRPr="00C93328">
              <w:t>1.00, 1.02</w:t>
            </w:r>
          </w:p>
        </w:tc>
        <w:tc>
          <w:tcPr>
            <w:tcW w:w="0" w:type="auto"/>
          </w:tcPr>
          <w:p w14:paraId="0FE41F69" w14:textId="77777777" w:rsidR="00CD6BF7" w:rsidRPr="00C93328" w:rsidRDefault="00CD6BF7" w:rsidP="00965DFF">
            <w:pPr>
              <w:pStyle w:val="Compact"/>
              <w:spacing w:line="360" w:lineRule="auto"/>
              <w:jc w:val="center"/>
            </w:pPr>
            <w:r w:rsidRPr="00C93328">
              <w:t>0.2</w:t>
            </w:r>
          </w:p>
        </w:tc>
      </w:tr>
      <w:tr w:rsidR="00CD6BF7" w:rsidRPr="00C93328" w14:paraId="348AF659" w14:textId="77777777" w:rsidTr="00F7579C">
        <w:tc>
          <w:tcPr>
            <w:tcW w:w="0" w:type="auto"/>
          </w:tcPr>
          <w:p w14:paraId="311AE4A5" w14:textId="2297008A" w:rsidR="00CD6BF7" w:rsidRPr="00C93328" w:rsidRDefault="00EF2783" w:rsidP="00965DFF">
            <w:pPr>
              <w:pStyle w:val="Compact"/>
              <w:spacing w:line="360" w:lineRule="auto"/>
            </w:pPr>
            <w:r>
              <w:rPr>
                <w:b/>
                <w:bCs/>
              </w:rPr>
              <w:t>Mechanical ventilation</w:t>
            </w:r>
          </w:p>
        </w:tc>
        <w:tc>
          <w:tcPr>
            <w:tcW w:w="0" w:type="auto"/>
          </w:tcPr>
          <w:p w14:paraId="6FC258A4" w14:textId="77777777" w:rsidR="00CD6BF7" w:rsidRPr="00C93328" w:rsidRDefault="00CD6BF7" w:rsidP="00965DFF">
            <w:pPr>
              <w:pStyle w:val="Compact"/>
              <w:spacing w:line="360" w:lineRule="auto"/>
              <w:jc w:val="center"/>
            </w:pPr>
            <w:r w:rsidRPr="00C93328">
              <w:t>1,742</w:t>
            </w:r>
          </w:p>
        </w:tc>
        <w:tc>
          <w:tcPr>
            <w:tcW w:w="0" w:type="auto"/>
          </w:tcPr>
          <w:p w14:paraId="0DCF8F75" w14:textId="77777777" w:rsidR="00CD6BF7" w:rsidRPr="00C93328" w:rsidRDefault="00CD6BF7" w:rsidP="00965DFF">
            <w:pPr>
              <w:pStyle w:val="Compact"/>
              <w:spacing w:line="360" w:lineRule="auto"/>
            </w:pPr>
          </w:p>
        </w:tc>
        <w:tc>
          <w:tcPr>
            <w:tcW w:w="0" w:type="auto"/>
          </w:tcPr>
          <w:p w14:paraId="6EBF22FD" w14:textId="77777777" w:rsidR="00CD6BF7" w:rsidRPr="00C93328" w:rsidRDefault="00CD6BF7" w:rsidP="00965DFF">
            <w:pPr>
              <w:pStyle w:val="Compact"/>
              <w:spacing w:line="360" w:lineRule="auto"/>
            </w:pPr>
          </w:p>
        </w:tc>
        <w:tc>
          <w:tcPr>
            <w:tcW w:w="0" w:type="auto"/>
          </w:tcPr>
          <w:p w14:paraId="35AE398C" w14:textId="77777777" w:rsidR="00CD6BF7" w:rsidRPr="00C93328" w:rsidRDefault="00CD6BF7" w:rsidP="00965DFF">
            <w:pPr>
              <w:pStyle w:val="Compact"/>
              <w:spacing w:line="360" w:lineRule="auto"/>
            </w:pPr>
          </w:p>
        </w:tc>
        <w:tc>
          <w:tcPr>
            <w:tcW w:w="0" w:type="auto"/>
          </w:tcPr>
          <w:p w14:paraId="77E29070" w14:textId="77777777" w:rsidR="00CD6BF7" w:rsidRPr="00C93328" w:rsidRDefault="00CD6BF7" w:rsidP="00965DFF">
            <w:pPr>
              <w:pStyle w:val="Compact"/>
              <w:spacing w:line="360" w:lineRule="auto"/>
            </w:pPr>
          </w:p>
        </w:tc>
        <w:tc>
          <w:tcPr>
            <w:tcW w:w="0" w:type="auto"/>
          </w:tcPr>
          <w:p w14:paraId="49CC1E0F" w14:textId="77777777" w:rsidR="00CD6BF7" w:rsidRPr="00C93328" w:rsidRDefault="00CD6BF7" w:rsidP="00965DFF">
            <w:pPr>
              <w:pStyle w:val="Compact"/>
              <w:spacing w:line="360" w:lineRule="auto"/>
            </w:pPr>
          </w:p>
        </w:tc>
        <w:tc>
          <w:tcPr>
            <w:tcW w:w="0" w:type="auto"/>
          </w:tcPr>
          <w:p w14:paraId="36AA0B94" w14:textId="77777777" w:rsidR="00CD6BF7" w:rsidRPr="00C93328" w:rsidRDefault="00CD6BF7" w:rsidP="00965DFF">
            <w:pPr>
              <w:pStyle w:val="Compact"/>
              <w:spacing w:line="360" w:lineRule="auto"/>
            </w:pPr>
          </w:p>
        </w:tc>
      </w:tr>
      <w:tr w:rsidR="00CD6BF7" w:rsidRPr="00C93328" w14:paraId="3E256DCD" w14:textId="77777777" w:rsidTr="00F7579C">
        <w:tc>
          <w:tcPr>
            <w:tcW w:w="0" w:type="auto"/>
          </w:tcPr>
          <w:p w14:paraId="5219760B" w14:textId="77777777" w:rsidR="00CD6BF7" w:rsidRPr="00C93328" w:rsidRDefault="00CD6BF7" w:rsidP="00965DFF">
            <w:pPr>
              <w:pStyle w:val="Compact"/>
              <w:spacing w:line="360" w:lineRule="auto"/>
            </w:pPr>
            <w:r w:rsidRPr="00C93328">
              <w:t>No intubation</w:t>
            </w:r>
          </w:p>
        </w:tc>
        <w:tc>
          <w:tcPr>
            <w:tcW w:w="0" w:type="auto"/>
          </w:tcPr>
          <w:p w14:paraId="35D2694D" w14:textId="77777777" w:rsidR="00CD6BF7" w:rsidRPr="00C93328" w:rsidRDefault="00CD6BF7" w:rsidP="00965DFF">
            <w:pPr>
              <w:pStyle w:val="Compact"/>
              <w:spacing w:line="360" w:lineRule="auto"/>
            </w:pPr>
          </w:p>
        </w:tc>
        <w:tc>
          <w:tcPr>
            <w:tcW w:w="0" w:type="auto"/>
          </w:tcPr>
          <w:p w14:paraId="641E78A0" w14:textId="77777777" w:rsidR="00CD6BF7" w:rsidRPr="00C93328" w:rsidRDefault="00CD6BF7" w:rsidP="00965DFF">
            <w:pPr>
              <w:pStyle w:val="Compact"/>
              <w:spacing w:line="360" w:lineRule="auto"/>
              <w:jc w:val="center"/>
            </w:pPr>
            <w:r w:rsidRPr="00C93328">
              <w:t>—</w:t>
            </w:r>
          </w:p>
        </w:tc>
        <w:tc>
          <w:tcPr>
            <w:tcW w:w="0" w:type="auto"/>
          </w:tcPr>
          <w:p w14:paraId="0006812C" w14:textId="77777777" w:rsidR="00CD6BF7" w:rsidRPr="00C93328" w:rsidRDefault="00CD6BF7" w:rsidP="00965DFF">
            <w:pPr>
              <w:pStyle w:val="Compact"/>
              <w:spacing w:line="360" w:lineRule="auto"/>
              <w:jc w:val="center"/>
            </w:pPr>
            <w:r w:rsidRPr="00C93328">
              <w:t>—</w:t>
            </w:r>
          </w:p>
        </w:tc>
        <w:tc>
          <w:tcPr>
            <w:tcW w:w="0" w:type="auto"/>
          </w:tcPr>
          <w:p w14:paraId="14962FCE" w14:textId="77777777" w:rsidR="00CD6BF7" w:rsidRPr="00C93328" w:rsidRDefault="00CD6BF7" w:rsidP="00965DFF">
            <w:pPr>
              <w:pStyle w:val="Compact"/>
              <w:spacing w:line="360" w:lineRule="auto"/>
            </w:pPr>
          </w:p>
        </w:tc>
        <w:tc>
          <w:tcPr>
            <w:tcW w:w="0" w:type="auto"/>
          </w:tcPr>
          <w:p w14:paraId="60B4BBDD" w14:textId="77777777" w:rsidR="00CD6BF7" w:rsidRPr="00C93328" w:rsidRDefault="00CD6BF7" w:rsidP="00965DFF">
            <w:pPr>
              <w:pStyle w:val="Compact"/>
              <w:spacing w:line="360" w:lineRule="auto"/>
              <w:jc w:val="center"/>
            </w:pPr>
            <w:r w:rsidRPr="00C93328">
              <w:t>—</w:t>
            </w:r>
          </w:p>
        </w:tc>
        <w:tc>
          <w:tcPr>
            <w:tcW w:w="0" w:type="auto"/>
          </w:tcPr>
          <w:p w14:paraId="10980677" w14:textId="77777777" w:rsidR="00CD6BF7" w:rsidRPr="00C93328" w:rsidRDefault="00CD6BF7" w:rsidP="00965DFF">
            <w:pPr>
              <w:pStyle w:val="Compact"/>
              <w:spacing w:line="360" w:lineRule="auto"/>
              <w:jc w:val="center"/>
            </w:pPr>
            <w:r w:rsidRPr="00C93328">
              <w:t>—</w:t>
            </w:r>
          </w:p>
        </w:tc>
        <w:tc>
          <w:tcPr>
            <w:tcW w:w="0" w:type="auto"/>
          </w:tcPr>
          <w:p w14:paraId="333CCA30" w14:textId="77777777" w:rsidR="00CD6BF7" w:rsidRPr="00C93328" w:rsidRDefault="00CD6BF7" w:rsidP="00965DFF">
            <w:pPr>
              <w:pStyle w:val="Compact"/>
              <w:spacing w:line="360" w:lineRule="auto"/>
            </w:pPr>
          </w:p>
        </w:tc>
      </w:tr>
      <w:tr w:rsidR="00CD6BF7" w:rsidRPr="00C93328" w14:paraId="30966FAC" w14:textId="77777777" w:rsidTr="00F7579C">
        <w:tc>
          <w:tcPr>
            <w:tcW w:w="0" w:type="auto"/>
          </w:tcPr>
          <w:p w14:paraId="3CF22D8F" w14:textId="20F85282" w:rsidR="00CD6BF7" w:rsidRPr="00C93328" w:rsidRDefault="00C93328" w:rsidP="00965DFF">
            <w:pPr>
              <w:pStyle w:val="Compact"/>
              <w:spacing w:line="360" w:lineRule="auto"/>
            </w:pPr>
            <w:r>
              <w:t>Mechanical ventilation</w:t>
            </w:r>
            <w:r w:rsidR="00CD6BF7" w:rsidRPr="00C93328">
              <w:t xml:space="preserve"> 1-7 days</w:t>
            </w:r>
          </w:p>
        </w:tc>
        <w:tc>
          <w:tcPr>
            <w:tcW w:w="0" w:type="auto"/>
          </w:tcPr>
          <w:p w14:paraId="31CAA9DB" w14:textId="77777777" w:rsidR="00CD6BF7" w:rsidRPr="00C93328" w:rsidRDefault="00CD6BF7" w:rsidP="00965DFF">
            <w:pPr>
              <w:pStyle w:val="Compact"/>
              <w:spacing w:line="360" w:lineRule="auto"/>
            </w:pPr>
          </w:p>
        </w:tc>
        <w:tc>
          <w:tcPr>
            <w:tcW w:w="0" w:type="auto"/>
          </w:tcPr>
          <w:p w14:paraId="46E30768" w14:textId="77777777" w:rsidR="00CD6BF7" w:rsidRPr="00C93328" w:rsidRDefault="00CD6BF7" w:rsidP="00965DFF">
            <w:pPr>
              <w:pStyle w:val="Compact"/>
              <w:spacing w:line="360" w:lineRule="auto"/>
              <w:jc w:val="center"/>
            </w:pPr>
            <w:r w:rsidRPr="00C93328">
              <w:t>1.37</w:t>
            </w:r>
          </w:p>
        </w:tc>
        <w:tc>
          <w:tcPr>
            <w:tcW w:w="0" w:type="auto"/>
          </w:tcPr>
          <w:p w14:paraId="0E9FFA40" w14:textId="77777777" w:rsidR="00CD6BF7" w:rsidRPr="00C93328" w:rsidRDefault="00CD6BF7" w:rsidP="00965DFF">
            <w:pPr>
              <w:pStyle w:val="Compact"/>
              <w:spacing w:line="360" w:lineRule="auto"/>
              <w:jc w:val="center"/>
            </w:pPr>
            <w:r w:rsidRPr="00C93328">
              <w:t>0.86, 2.14</w:t>
            </w:r>
          </w:p>
        </w:tc>
        <w:tc>
          <w:tcPr>
            <w:tcW w:w="0" w:type="auto"/>
          </w:tcPr>
          <w:p w14:paraId="2A501815" w14:textId="77777777" w:rsidR="00CD6BF7" w:rsidRPr="00C93328" w:rsidRDefault="00CD6BF7" w:rsidP="00965DFF">
            <w:pPr>
              <w:pStyle w:val="Compact"/>
              <w:spacing w:line="360" w:lineRule="auto"/>
              <w:jc w:val="center"/>
            </w:pPr>
            <w:r w:rsidRPr="00C93328">
              <w:t>0.2</w:t>
            </w:r>
          </w:p>
        </w:tc>
        <w:tc>
          <w:tcPr>
            <w:tcW w:w="0" w:type="auto"/>
          </w:tcPr>
          <w:p w14:paraId="5DB8A542" w14:textId="77777777" w:rsidR="00CD6BF7" w:rsidRPr="00C93328" w:rsidRDefault="00CD6BF7" w:rsidP="00965DFF">
            <w:pPr>
              <w:pStyle w:val="Compact"/>
              <w:spacing w:line="360" w:lineRule="auto"/>
              <w:jc w:val="center"/>
            </w:pPr>
            <w:r w:rsidRPr="00C93328">
              <w:t>1.30</w:t>
            </w:r>
          </w:p>
        </w:tc>
        <w:tc>
          <w:tcPr>
            <w:tcW w:w="0" w:type="auto"/>
          </w:tcPr>
          <w:p w14:paraId="0FA8C7B2" w14:textId="77777777" w:rsidR="00CD6BF7" w:rsidRPr="00C93328" w:rsidRDefault="00CD6BF7" w:rsidP="00965DFF">
            <w:pPr>
              <w:pStyle w:val="Compact"/>
              <w:spacing w:line="360" w:lineRule="auto"/>
              <w:jc w:val="center"/>
            </w:pPr>
            <w:r w:rsidRPr="00C93328">
              <w:t>0.78, 2.13</w:t>
            </w:r>
          </w:p>
        </w:tc>
        <w:tc>
          <w:tcPr>
            <w:tcW w:w="0" w:type="auto"/>
          </w:tcPr>
          <w:p w14:paraId="5901AEA9" w14:textId="77777777" w:rsidR="00CD6BF7" w:rsidRPr="00C93328" w:rsidRDefault="00CD6BF7" w:rsidP="00965DFF">
            <w:pPr>
              <w:pStyle w:val="Compact"/>
              <w:spacing w:line="360" w:lineRule="auto"/>
              <w:jc w:val="center"/>
            </w:pPr>
            <w:r w:rsidRPr="00C93328">
              <w:t>0.3</w:t>
            </w:r>
          </w:p>
        </w:tc>
      </w:tr>
      <w:tr w:rsidR="00CD6BF7" w:rsidRPr="00C93328" w14:paraId="7F92FFE3" w14:textId="77777777" w:rsidTr="00F7579C">
        <w:tc>
          <w:tcPr>
            <w:tcW w:w="0" w:type="auto"/>
          </w:tcPr>
          <w:p w14:paraId="1646F101" w14:textId="69748E8E" w:rsidR="00CD6BF7" w:rsidRPr="00C93328" w:rsidRDefault="00C93328" w:rsidP="00965DFF">
            <w:pPr>
              <w:pStyle w:val="Compact"/>
              <w:spacing w:line="360" w:lineRule="auto"/>
            </w:pPr>
            <w:r>
              <w:t>Mechanical ventilation</w:t>
            </w:r>
            <w:r w:rsidRPr="00C93328">
              <w:t xml:space="preserve"> </w:t>
            </w:r>
            <w:r w:rsidR="00CD6BF7" w:rsidRPr="00C93328">
              <w:t>&gt; 7 days</w:t>
            </w:r>
          </w:p>
        </w:tc>
        <w:tc>
          <w:tcPr>
            <w:tcW w:w="0" w:type="auto"/>
          </w:tcPr>
          <w:p w14:paraId="3A986CD5" w14:textId="77777777" w:rsidR="00CD6BF7" w:rsidRPr="00C93328" w:rsidRDefault="00CD6BF7" w:rsidP="00965DFF">
            <w:pPr>
              <w:pStyle w:val="Compact"/>
              <w:spacing w:line="360" w:lineRule="auto"/>
            </w:pPr>
          </w:p>
        </w:tc>
        <w:tc>
          <w:tcPr>
            <w:tcW w:w="0" w:type="auto"/>
          </w:tcPr>
          <w:p w14:paraId="04940D6F" w14:textId="77777777" w:rsidR="00CD6BF7" w:rsidRPr="00C93328" w:rsidRDefault="00CD6BF7" w:rsidP="00965DFF">
            <w:pPr>
              <w:pStyle w:val="Compact"/>
              <w:spacing w:line="360" w:lineRule="auto"/>
              <w:jc w:val="center"/>
            </w:pPr>
            <w:r w:rsidRPr="00C93328">
              <w:t>0.83</w:t>
            </w:r>
          </w:p>
        </w:tc>
        <w:tc>
          <w:tcPr>
            <w:tcW w:w="0" w:type="auto"/>
          </w:tcPr>
          <w:p w14:paraId="3ED41DF0" w14:textId="77777777" w:rsidR="00CD6BF7" w:rsidRPr="00C93328" w:rsidRDefault="00CD6BF7" w:rsidP="00965DFF">
            <w:pPr>
              <w:pStyle w:val="Compact"/>
              <w:spacing w:line="360" w:lineRule="auto"/>
              <w:jc w:val="center"/>
            </w:pPr>
            <w:r w:rsidRPr="00C93328">
              <w:t>0.36, 1.67</w:t>
            </w:r>
          </w:p>
        </w:tc>
        <w:tc>
          <w:tcPr>
            <w:tcW w:w="0" w:type="auto"/>
          </w:tcPr>
          <w:p w14:paraId="6A8D4605" w14:textId="77777777" w:rsidR="00CD6BF7" w:rsidRPr="00C93328" w:rsidRDefault="00CD6BF7" w:rsidP="00965DFF">
            <w:pPr>
              <w:pStyle w:val="Compact"/>
              <w:spacing w:line="360" w:lineRule="auto"/>
              <w:jc w:val="center"/>
            </w:pPr>
            <w:r w:rsidRPr="00C93328">
              <w:t>0.6</w:t>
            </w:r>
          </w:p>
        </w:tc>
        <w:tc>
          <w:tcPr>
            <w:tcW w:w="0" w:type="auto"/>
          </w:tcPr>
          <w:p w14:paraId="48C412BF" w14:textId="77777777" w:rsidR="00CD6BF7" w:rsidRPr="00C93328" w:rsidRDefault="00CD6BF7" w:rsidP="00965DFF">
            <w:pPr>
              <w:pStyle w:val="Compact"/>
              <w:spacing w:line="360" w:lineRule="auto"/>
              <w:jc w:val="center"/>
            </w:pPr>
            <w:r w:rsidRPr="00C93328">
              <w:t>0.68</w:t>
            </w:r>
          </w:p>
        </w:tc>
        <w:tc>
          <w:tcPr>
            <w:tcW w:w="0" w:type="auto"/>
          </w:tcPr>
          <w:p w14:paraId="250FF691" w14:textId="77777777" w:rsidR="00CD6BF7" w:rsidRPr="00C93328" w:rsidRDefault="00CD6BF7" w:rsidP="00965DFF">
            <w:pPr>
              <w:pStyle w:val="Compact"/>
              <w:spacing w:line="360" w:lineRule="auto"/>
              <w:jc w:val="center"/>
            </w:pPr>
            <w:r w:rsidRPr="00C93328">
              <w:t>0.26, 1.52</w:t>
            </w:r>
          </w:p>
        </w:tc>
        <w:tc>
          <w:tcPr>
            <w:tcW w:w="0" w:type="auto"/>
          </w:tcPr>
          <w:p w14:paraId="7072CF98" w14:textId="77777777" w:rsidR="00CD6BF7" w:rsidRPr="00C93328" w:rsidRDefault="00CD6BF7" w:rsidP="00965DFF">
            <w:pPr>
              <w:pStyle w:val="Compact"/>
              <w:spacing w:line="360" w:lineRule="auto"/>
              <w:jc w:val="center"/>
            </w:pPr>
            <w:r w:rsidRPr="00C93328">
              <w:t>0.4</w:t>
            </w:r>
          </w:p>
        </w:tc>
      </w:tr>
      <w:tr w:rsidR="00CD6BF7" w:rsidRPr="00C93328" w14:paraId="61F3B709" w14:textId="77777777" w:rsidTr="00F7579C">
        <w:tc>
          <w:tcPr>
            <w:tcW w:w="0" w:type="auto"/>
          </w:tcPr>
          <w:p w14:paraId="456FA977" w14:textId="77777777" w:rsidR="00CD6BF7" w:rsidRPr="00C93328" w:rsidRDefault="00CD6BF7" w:rsidP="00965DFF">
            <w:pPr>
              <w:pStyle w:val="Compact"/>
              <w:spacing w:line="360" w:lineRule="auto"/>
            </w:pPr>
            <w:r w:rsidRPr="00C93328">
              <w:t>Unknown</w:t>
            </w:r>
          </w:p>
        </w:tc>
        <w:tc>
          <w:tcPr>
            <w:tcW w:w="0" w:type="auto"/>
          </w:tcPr>
          <w:p w14:paraId="67C519C3" w14:textId="77777777" w:rsidR="00CD6BF7" w:rsidRPr="00C93328" w:rsidRDefault="00CD6BF7" w:rsidP="00965DFF">
            <w:pPr>
              <w:pStyle w:val="Compact"/>
              <w:spacing w:line="360" w:lineRule="auto"/>
            </w:pPr>
          </w:p>
        </w:tc>
        <w:tc>
          <w:tcPr>
            <w:tcW w:w="0" w:type="auto"/>
          </w:tcPr>
          <w:p w14:paraId="0F7A3E63" w14:textId="77777777" w:rsidR="00CD6BF7" w:rsidRPr="00C93328" w:rsidRDefault="00CD6BF7" w:rsidP="00965DFF">
            <w:pPr>
              <w:pStyle w:val="Compact"/>
              <w:spacing w:line="360" w:lineRule="auto"/>
              <w:jc w:val="center"/>
            </w:pPr>
            <w:r w:rsidRPr="00C93328">
              <w:t>0.96</w:t>
            </w:r>
          </w:p>
        </w:tc>
        <w:tc>
          <w:tcPr>
            <w:tcW w:w="0" w:type="auto"/>
          </w:tcPr>
          <w:p w14:paraId="5FB808B2" w14:textId="77777777" w:rsidR="00CD6BF7" w:rsidRPr="00C93328" w:rsidRDefault="00CD6BF7" w:rsidP="00965DFF">
            <w:pPr>
              <w:pStyle w:val="Compact"/>
              <w:spacing w:line="360" w:lineRule="auto"/>
              <w:jc w:val="center"/>
            </w:pPr>
            <w:r w:rsidRPr="00C93328">
              <w:t>0.67, 1.37</w:t>
            </w:r>
          </w:p>
        </w:tc>
        <w:tc>
          <w:tcPr>
            <w:tcW w:w="0" w:type="auto"/>
          </w:tcPr>
          <w:p w14:paraId="32327F5D" w14:textId="77777777" w:rsidR="00CD6BF7" w:rsidRPr="00C93328" w:rsidRDefault="00CD6BF7" w:rsidP="00965DFF">
            <w:pPr>
              <w:pStyle w:val="Compact"/>
              <w:spacing w:line="360" w:lineRule="auto"/>
              <w:jc w:val="center"/>
            </w:pPr>
            <w:r w:rsidRPr="00C93328">
              <w:t>0.8</w:t>
            </w:r>
          </w:p>
        </w:tc>
        <w:tc>
          <w:tcPr>
            <w:tcW w:w="0" w:type="auto"/>
          </w:tcPr>
          <w:p w14:paraId="564CDF70" w14:textId="77777777" w:rsidR="00CD6BF7" w:rsidRPr="00C93328" w:rsidRDefault="00CD6BF7" w:rsidP="00965DFF">
            <w:pPr>
              <w:pStyle w:val="Compact"/>
              <w:spacing w:line="360" w:lineRule="auto"/>
              <w:jc w:val="center"/>
            </w:pPr>
            <w:r w:rsidRPr="00C93328">
              <w:t>1.04</w:t>
            </w:r>
          </w:p>
        </w:tc>
        <w:tc>
          <w:tcPr>
            <w:tcW w:w="0" w:type="auto"/>
          </w:tcPr>
          <w:p w14:paraId="5E249E8F" w14:textId="77777777" w:rsidR="00CD6BF7" w:rsidRPr="00C93328" w:rsidRDefault="00CD6BF7" w:rsidP="00965DFF">
            <w:pPr>
              <w:pStyle w:val="Compact"/>
              <w:spacing w:line="360" w:lineRule="auto"/>
              <w:jc w:val="center"/>
            </w:pPr>
            <w:r w:rsidRPr="00C93328">
              <w:t>0.69, 1.57</w:t>
            </w:r>
          </w:p>
        </w:tc>
        <w:tc>
          <w:tcPr>
            <w:tcW w:w="0" w:type="auto"/>
          </w:tcPr>
          <w:p w14:paraId="3DE3A9BE" w14:textId="77777777" w:rsidR="00CD6BF7" w:rsidRPr="00C93328" w:rsidRDefault="00CD6BF7" w:rsidP="00965DFF">
            <w:pPr>
              <w:pStyle w:val="Compact"/>
              <w:spacing w:line="360" w:lineRule="auto"/>
              <w:jc w:val="center"/>
            </w:pPr>
            <w:r w:rsidRPr="00C93328">
              <w:t>0.8</w:t>
            </w:r>
          </w:p>
        </w:tc>
      </w:tr>
      <w:tr w:rsidR="00CD6BF7" w:rsidRPr="00C93328" w14:paraId="5E931688" w14:textId="77777777" w:rsidTr="00F7579C">
        <w:tc>
          <w:tcPr>
            <w:tcW w:w="0" w:type="auto"/>
          </w:tcPr>
          <w:p w14:paraId="5DC1CC61" w14:textId="77777777" w:rsidR="00CD6BF7" w:rsidRPr="00C93328" w:rsidRDefault="00CD6BF7" w:rsidP="00965DFF">
            <w:pPr>
              <w:pStyle w:val="Compact"/>
              <w:spacing w:line="360" w:lineRule="auto"/>
            </w:pPr>
            <w:r w:rsidRPr="00C93328">
              <w:rPr>
                <w:b/>
                <w:bCs/>
              </w:rPr>
              <w:t>Revised Trauma Score</w:t>
            </w:r>
          </w:p>
        </w:tc>
        <w:tc>
          <w:tcPr>
            <w:tcW w:w="0" w:type="auto"/>
          </w:tcPr>
          <w:p w14:paraId="6ECA8598" w14:textId="77777777" w:rsidR="00CD6BF7" w:rsidRPr="00C93328" w:rsidRDefault="00CD6BF7" w:rsidP="00965DFF">
            <w:pPr>
              <w:pStyle w:val="Compact"/>
              <w:spacing w:line="360" w:lineRule="auto"/>
              <w:jc w:val="center"/>
            </w:pPr>
            <w:r w:rsidRPr="00C93328">
              <w:t>1,535</w:t>
            </w:r>
          </w:p>
        </w:tc>
        <w:tc>
          <w:tcPr>
            <w:tcW w:w="0" w:type="auto"/>
          </w:tcPr>
          <w:p w14:paraId="6A7408AF" w14:textId="77777777" w:rsidR="00CD6BF7" w:rsidRPr="00C93328" w:rsidRDefault="00CD6BF7" w:rsidP="00965DFF">
            <w:pPr>
              <w:pStyle w:val="Compact"/>
              <w:spacing w:line="360" w:lineRule="auto"/>
              <w:jc w:val="center"/>
            </w:pPr>
            <w:r w:rsidRPr="00C93328">
              <w:t>1.18</w:t>
            </w:r>
          </w:p>
        </w:tc>
        <w:tc>
          <w:tcPr>
            <w:tcW w:w="0" w:type="auto"/>
          </w:tcPr>
          <w:p w14:paraId="007E1425" w14:textId="77777777" w:rsidR="00CD6BF7" w:rsidRPr="00C93328" w:rsidRDefault="00CD6BF7" w:rsidP="00965DFF">
            <w:pPr>
              <w:pStyle w:val="Compact"/>
              <w:spacing w:line="360" w:lineRule="auto"/>
              <w:jc w:val="center"/>
            </w:pPr>
            <w:r w:rsidRPr="00C93328">
              <w:t>1.08, 1.30</w:t>
            </w:r>
          </w:p>
        </w:tc>
        <w:tc>
          <w:tcPr>
            <w:tcW w:w="0" w:type="auto"/>
          </w:tcPr>
          <w:p w14:paraId="7FD77880" w14:textId="77777777" w:rsidR="00CD6BF7" w:rsidRPr="00C93328" w:rsidRDefault="00CD6BF7" w:rsidP="00965DFF">
            <w:pPr>
              <w:pStyle w:val="Compact"/>
              <w:spacing w:line="360" w:lineRule="auto"/>
              <w:jc w:val="center"/>
            </w:pPr>
            <w:r w:rsidRPr="00C93328">
              <w:rPr>
                <w:b/>
                <w:bCs/>
              </w:rPr>
              <w:t>&lt;0.001</w:t>
            </w:r>
          </w:p>
        </w:tc>
        <w:tc>
          <w:tcPr>
            <w:tcW w:w="0" w:type="auto"/>
          </w:tcPr>
          <w:p w14:paraId="0836B506" w14:textId="77777777" w:rsidR="00CD6BF7" w:rsidRPr="00C93328" w:rsidRDefault="00CD6BF7" w:rsidP="00965DFF">
            <w:pPr>
              <w:pStyle w:val="Compact"/>
              <w:spacing w:line="360" w:lineRule="auto"/>
              <w:jc w:val="center"/>
            </w:pPr>
            <w:r w:rsidRPr="00C93328">
              <w:t>1.22</w:t>
            </w:r>
          </w:p>
        </w:tc>
        <w:tc>
          <w:tcPr>
            <w:tcW w:w="0" w:type="auto"/>
          </w:tcPr>
          <w:p w14:paraId="35CB630C" w14:textId="77777777" w:rsidR="00CD6BF7" w:rsidRPr="00C93328" w:rsidRDefault="00CD6BF7" w:rsidP="00965DFF">
            <w:pPr>
              <w:pStyle w:val="Compact"/>
              <w:spacing w:line="360" w:lineRule="auto"/>
              <w:jc w:val="center"/>
            </w:pPr>
            <w:r w:rsidRPr="00C93328">
              <w:t>1.10, 1.36</w:t>
            </w:r>
          </w:p>
        </w:tc>
        <w:tc>
          <w:tcPr>
            <w:tcW w:w="0" w:type="auto"/>
          </w:tcPr>
          <w:p w14:paraId="56A3A238" w14:textId="77777777" w:rsidR="00CD6BF7" w:rsidRPr="00C93328" w:rsidRDefault="00CD6BF7" w:rsidP="00965DFF">
            <w:pPr>
              <w:pStyle w:val="Compact"/>
              <w:spacing w:line="360" w:lineRule="auto"/>
              <w:jc w:val="center"/>
            </w:pPr>
            <w:r w:rsidRPr="00C93328">
              <w:rPr>
                <w:b/>
                <w:bCs/>
              </w:rPr>
              <w:t>&lt;0.001</w:t>
            </w:r>
          </w:p>
        </w:tc>
      </w:tr>
      <w:tr w:rsidR="00CD6BF7" w:rsidRPr="00C93328" w14:paraId="4B9BA0BD" w14:textId="77777777" w:rsidTr="00F7579C">
        <w:tc>
          <w:tcPr>
            <w:tcW w:w="0" w:type="auto"/>
          </w:tcPr>
          <w:p w14:paraId="4BD45797" w14:textId="30787F6F" w:rsidR="00CD6BF7" w:rsidRPr="00C93328" w:rsidRDefault="00CD6BF7" w:rsidP="00965DFF">
            <w:pPr>
              <w:pStyle w:val="Compact"/>
              <w:spacing w:line="360" w:lineRule="auto"/>
            </w:pPr>
            <w:r w:rsidRPr="00C93328">
              <w:rPr>
                <w:b/>
                <w:bCs/>
              </w:rPr>
              <w:t>I</w:t>
            </w:r>
            <w:r w:rsidR="00EF2783">
              <w:rPr>
                <w:b/>
                <w:bCs/>
              </w:rPr>
              <w:t>njury Severity Score</w:t>
            </w:r>
          </w:p>
        </w:tc>
        <w:tc>
          <w:tcPr>
            <w:tcW w:w="0" w:type="auto"/>
          </w:tcPr>
          <w:p w14:paraId="2C31232F" w14:textId="77777777" w:rsidR="00CD6BF7" w:rsidRPr="00C93328" w:rsidRDefault="00CD6BF7" w:rsidP="00965DFF">
            <w:pPr>
              <w:pStyle w:val="Compact"/>
              <w:spacing w:line="360" w:lineRule="auto"/>
              <w:jc w:val="center"/>
            </w:pPr>
            <w:r w:rsidRPr="00C93328">
              <w:t>1,741</w:t>
            </w:r>
          </w:p>
        </w:tc>
        <w:tc>
          <w:tcPr>
            <w:tcW w:w="0" w:type="auto"/>
          </w:tcPr>
          <w:p w14:paraId="741F880E" w14:textId="77777777" w:rsidR="00CD6BF7" w:rsidRPr="00C93328" w:rsidRDefault="00CD6BF7" w:rsidP="00965DFF">
            <w:pPr>
              <w:pStyle w:val="Compact"/>
              <w:spacing w:line="360" w:lineRule="auto"/>
              <w:jc w:val="center"/>
            </w:pPr>
            <w:r w:rsidRPr="00C93328">
              <w:t>1.00</w:t>
            </w:r>
          </w:p>
        </w:tc>
        <w:tc>
          <w:tcPr>
            <w:tcW w:w="0" w:type="auto"/>
          </w:tcPr>
          <w:p w14:paraId="78B373F3" w14:textId="77777777" w:rsidR="00CD6BF7" w:rsidRPr="00C93328" w:rsidRDefault="00CD6BF7" w:rsidP="00965DFF">
            <w:pPr>
              <w:pStyle w:val="Compact"/>
              <w:spacing w:line="360" w:lineRule="auto"/>
              <w:jc w:val="center"/>
            </w:pPr>
            <w:r w:rsidRPr="00C93328">
              <w:t>0.99, 1.01</w:t>
            </w:r>
          </w:p>
        </w:tc>
        <w:tc>
          <w:tcPr>
            <w:tcW w:w="0" w:type="auto"/>
          </w:tcPr>
          <w:p w14:paraId="17741CA7" w14:textId="77777777" w:rsidR="00CD6BF7" w:rsidRPr="00C93328" w:rsidRDefault="00CD6BF7" w:rsidP="00965DFF">
            <w:pPr>
              <w:pStyle w:val="Compact"/>
              <w:spacing w:line="360" w:lineRule="auto"/>
              <w:jc w:val="center"/>
            </w:pPr>
            <w:r w:rsidRPr="00C93328">
              <w:t>0.9</w:t>
            </w:r>
          </w:p>
        </w:tc>
        <w:tc>
          <w:tcPr>
            <w:tcW w:w="0" w:type="auto"/>
          </w:tcPr>
          <w:p w14:paraId="5C7BF162" w14:textId="77777777" w:rsidR="00CD6BF7" w:rsidRPr="00C93328" w:rsidRDefault="00CD6BF7" w:rsidP="00965DFF">
            <w:pPr>
              <w:pStyle w:val="Compact"/>
              <w:spacing w:line="360" w:lineRule="auto"/>
              <w:jc w:val="center"/>
            </w:pPr>
            <w:r w:rsidRPr="00C93328">
              <w:t>1.01</w:t>
            </w:r>
          </w:p>
        </w:tc>
        <w:tc>
          <w:tcPr>
            <w:tcW w:w="0" w:type="auto"/>
          </w:tcPr>
          <w:p w14:paraId="19E817B8" w14:textId="77777777" w:rsidR="00CD6BF7" w:rsidRPr="00C93328" w:rsidRDefault="00CD6BF7" w:rsidP="00965DFF">
            <w:pPr>
              <w:pStyle w:val="Compact"/>
              <w:spacing w:line="360" w:lineRule="auto"/>
              <w:jc w:val="center"/>
            </w:pPr>
            <w:r w:rsidRPr="00C93328">
              <w:t>0.99, 1.02</w:t>
            </w:r>
          </w:p>
        </w:tc>
        <w:tc>
          <w:tcPr>
            <w:tcW w:w="0" w:type="auto"/>
          </w:tcPr>
          <w:p w14:paraId="77E29C85" w14:textId="77777777" w:rsidR="00CD6BF7" w:rsidRPr="00C93328" w:rsidRDefault="00CD6BF7" w:rsidP="00965DFF">
            <w:pPr>
              <w:pStyle w:val="Compact"/>
              <w:spacing w:line="360" w:lineRule="auto"/>
              <w:jc w:val="center"/>
            </w:pPr>
            <w:r w:rsidRPr="00C93328">
              <w:t>0.3</w:t>
            </w:r>
          </w:p>
        </w:tc>
      </w:tr>
      <w:tr w:rsidR="00CD6BF7" w:rsidRPr="00C93328" w14:paraId="41920B14" w14:textId="77777777" w:rsidTr="00F7579C">
        <w:tc>
          <w:tcPr>
            <w:tcW w:w="0" w:type="auto"/>
          </w:tcPr>
          <w:p w14:paraId="2C724741" w14:textId="77777777" w:rsidR="00CD6BF7" w:rsidRPr="00C93328" w:rsidRDefault="00CD6BF7" w:rsidP="00965DFF">
            <w:pPr>
              <w:pStyle w:val="Compact"/>
              <w:spacing w:line="360" w:lineRule="auto"/>
            </w:pPr>
            <w:r w:rsidRPr="00C93328">
              <w:rPr>
                <w:b/>
                <w:bCs/>
              </w:rPr>
              <w:t>Time to first CT</w:t>
            </w:r>
          </w:p>
        </w:tc>
        <w:tc>
          <w:tcPr>
            <w:tcW w:w="0" w:type="auto"/>
          </w:tcPr>
          <w:p w14:paraId="3724653A" w14:textId="77777777" w:rsidR="00CD6BF7" w:rsidRPr="00C93328" w:rsidRDefault="00CD6BF7" w:rsidP="00965DFF">
            <w:pPr>
              <w:pStyle w:val="Compact"/>
              <w:spacing w:line="360" w:lineRule="auto"/>
              <w:jc w:val="center"/>
            </w:pPr>
            <w:r w:rsidRPr="00C93328">
              <w:t>1,632</w:t>
            </w:r>
          </w:p>
        </w:tc>
        <w:tc>
          <w:tcPr>
            <w:tcW w:w="0" w:type="auto"/>
          </w:tcPr>
          <w:p w14:paraId="0A4C2908" w14:textId="77777777" w:rsidR="00CD6BF7" w:rsidRPr="00C93328" w:rsidRDefault="00CD6BF7" w:rsidP="00965DFF">
            <w:pPr>
              <w:pStyle w:val="Compact"/>
              <w:spacing w:line="360" w:lineRule="auto"/>
              <w:jc w:val="center"/>
            </w:pPr>
            <w:r w:rsidRPr="00C93328">
              <w:t>1.00</w:t>
            </w:r>
          </w:p>
        </w:tc>
        <w:tc>
          <w:tcPr>
            <w:tcW w:w="0" w:type="auto"/>
          </w:tcPr>
          <w:p w14:paraId="26CECBE9" w14:textId="77777777" w:rsidR="00CD6BF7" w:rsidRPr="00C93328" w:rsidRDefault="00CD6BF7" w:rsidP="00965DFF">
            <w:pPr>
              <w:pStyle w:val="Compact"/>
              <w:spacing w:line="360" w:lineRule="auto"/>
              <w:jc w:val="center"/>
            </w:pPr>
            <w:r w:rsidRPr="00C93328">
              <w:t>1.00, 1.00</w:t>
            </w:r>
          </w:p>
        </w:tc>
        <w:tc>
          <w:tcPr>
            <w:tcW w:w="0" w:type="auto"/>
          </w:tcPr>
          <w:p w14:paraId="66715F5E" w14:textId="77777777" w:rsidR="00CD6BF7" w:rsidRPr="00C93328" w:rsidRDefault="00CD6BF7" w:rsidP="00965DFF">
            <w:pPr>
              <w:pStyle w:val="Compact"/>
              <w:spacing w:line="360" w:lineRule="auto"/>
              <w:jc w:val="center"/>
            </w:pPr>
            <w:r w:rsidRPr="00C93328">
              <w:t>0.3</w:t>
            </w:r>
          </w:p>
        </w:tc>
        <w:tc>
          <w:tcPr>
            <w:tcW w:w="0" w:type="auto"/>
          </w:tcPr>
          <w:p w14:paraId="26647C0E" w14:textId="77777777" w:rsidR="00CD6BF7" w:rsidRPr="00C93328" w:rsidRDefault="00CD6BF7" w:rsidP="00965DFF">
            <w:pPr>
              <w:pStyle w:val="Compact"/>
              <w:spacing w:line="360" w:lineRule="auto"/>
              <w:jc w:val="center"/>
            </w:pPr>
            <w:r w:rsidRPr="00C93328">
              <w:t>1.00</w:t>
            </w:r>
          </w:p>
        </w:tc>
        <w:tc>
          <w:tcPr>
            <w:tcW w:w="0" w:type="auto"/>
          </w:tcPr>
          <w:p w14:paraId="77F7F5EE" w14:textId="77777777" w:rsidR="00CD6BF7" w:rsidRPr="00C93328" w:rsidRDefault="00CD6BF7" w:rsidP="00965DFF">
            <w:pPr>
              <w:pStyle w:val="Compact"/>
              <w:spacing w:line="360" w:lineRule="auto"/>
              <w:jc w:val="center"/>
            </w:pPr>
            <w:r w:rsidRPr="00C93328">
              <w:t>1.00, 1.00</w:t>
            </w:r>
          </w:p>
        </w:tc>
        <w:tc>
          <w:tcPr>
            <w:tcW w:w="0" w:type="auto"/>
          </w:tcPr>
          <w:p w14:paraId="7EA2AB49" w14:textId="77777777" w:rsidR="00CD6BF7" w:rsidRPr="00C93328" w:rsidRDefault="00CD6BF7" w:rsidP="00965DFF">
            <w:pPr>
              <w:pStyle w:val="Compact"/>
              <w:spacing w:line="360" w:lineRule="auto"/>
              <w:jc w:val="center"/>
            </w:pPr>
            <w:r w:rsidRPr="00C93328">
              <w:t>0.3</w:t>
            </w:r>
          </w:p>
        </w:tc>
      </w:tr>
      <w:tr w:rsidR="00CD6BF7" w:rsidRPr="00C93328" w14:paraId="53F5ED7E" w14:textId="77777777" w:rsidTr="00F7579C">
        <w:tc>
          <w:tcPr>
            <w:tcW w:w="0" w:type="auto"/>
          </w:tcPr>
          <w:p w14:paraId="1ABFC5F9" w14:textId="3813A225" w:rsidR="00CD6BF7" w:rsidRPr="00C93328" w:rsidRDefault="00CD6BF7" w:rsidP="00965DFF">
            <w:pPr>
              <w:pStyle w:val="Compact"/>
              <w:spacing w:line="360" w:lineRule="auto"/>
            </w:pPr>
            <w:r w:rsidRPr="00C93328">
              <w:rPr>
                <w:b/>
                <w:bCs/>
              </w:rPr>
              <w:t xml:space="preserve">On </w:t>
            </w:r>
            <w:r w:rsidR="00EF2783">
              <w:rPr>
                <w:b/>
                <w:bCs/>
              </w:rPr>
              <w:t xml:space="preserve">call hours </w:t>
            </w:r>
          </w:p>
        </w:tc>
        <w:tc>
          <w:tcPr>
            <w:tcW w:w="0" w:type="auto"/>
          </w:tcPr>
          <w:p w14:paraId="4A1AB4C7" w14:textId="77777777" w:rsidR="00CD6BF7" w:rsidRPr="00C93328" w:rsidRDefault="00CD6BF7" w:rsidP="00965DFF">
            <w:pPr>
              <w:pStyle w:val="Compact"/>
              <w:spacing w:line="360" w:lineRule="auto"/>
              <w:jc w:val="center"/>
            </w:pPr>
            <w:r w:rsidRPr="00C93328">
              <w:t>1,742</w:t>
            </w:r>
          </w:p>
        </w:tc>
        <w:tc>
          <w:tcPr>
            <w:tcW w:w="0" w:type="auto"/>
          </w:tcPr>
          <w:p w14:paraId="7D960F87" w14:textId="77777777" w:rsidR="00CD6BF7" w:rsidRPr="00C93328" w:rsidRDefault="00CD6BF7" w:rsidP="00965DFF">
            <w:pPr>
              <w:pStyle w:val="Compact"/>
              <w:spacing w:line="360" w:lineRule="auto"/>
              <w:jc w:val="center"/>
            </w:pPr>
            <w:r w:rsidRPr="00C93328">
              <w:t>1.05</w:t>
            </w:r>
          </w:p>
        </w:tc>
        <w:tc>
          <w:tcPr>
            <w:tcW w:w="0" w:type="auto"/>
          </w:tcPr>
          <w:p w14:paraId="00DEBB10" w14:textId="77777777" w:rsidR="00CD6BF7" w:rsidRPr="00C93328" w:rsidRDefault="00CD6BF7" w:rsidP="00965DFF">
            <w:pPr>
              <w:pStyle w:val="Compact"/>
              <w:spacing w:line="360" w:lineRule="auto"/>
              <w:jc w:val="center"/>
            </w:pPr>
            <w:r w:rsidRPr="00C93328">
              <w:t>0.74, 1.52</w:t>
            </w:r>
          </w:p>
        </w:tc>
        <w:tc>
          <w:tcPr>
            <w:tcW w:w="0" w:type="auto"/>
          </w:tcPr>
          <w:p w14:paraId="7BBB0271" w14:textId="77777777" w:rsidR="00CD6BF7" w:rsidRPr="00C93328" w:rsidRDefault="00CD6BF7" w:rsidP="00965DFF">
            <w:pPr>
              <w:pStyle w:val="Compact"/>
              <w:spacing w:line="360" w:lineRule="auto"/>
              <w:jc w:val="center"/>
            </w:pPr>
            <w:r w:rsidRPr="00C93328">
              <w:t>0.8</w:t>
            </w:r>
          </w:p>
        </w:tc>
        <w:tc>
          <w:tcPr>
            <w:tcW w:w="0" w:type="auto"/>
          </w:tcPr>
          <w:p w14:paraId="50599AA4" w14:textId="77777777" w:rsidR="00CD6BF7" w:rsidRPr="00C93328" w:rsidRDefault="00CD6BF7" w:rsidP="00965DFF">
            <w:pPr>
              <w:pStyle w:val="Compact"/>
              <w:spacing w:line="360" w:lineRule="auto"/>
            </w:pPr>
          </w:p>
        </w:tc>
        <w:tc>
          <w:tcPr>
            <w:tcW w:w="0" w:type="auto"/>
          </w:tcPr>
          <w:p w14:paraId="188E790C" w14:textId="77777777" w:rsidR="00CD6BF7" w:rsidRPr="00C93328" w:rsidRDefault="00CD6BF7" w:rsidP="00965DFF">
            <w:pPr>
              <w:pStyle w:val="Compact"/>
              <w:spacing w:line="360" w:lineRule="auto"/>
            </w:pPr>
          </w:p>
        </w:tc>
        <w:tc>
          <w:tcPr>
            <w:tcW w:w="0" w:type="auto"/>
          </w:tcPr>
          <w:p w14:paraId="2CC67151" w14:textId="77777777" w:rsidR="00CD6BF7" w:rsidRPr="00C93328" w:rsidRDefault="00CD6BF7" w:rsidP="00965DFF">
            <w:pPr>
              <w:pStyle w:val="Compact"/>
              <w:spacing w:line="360" w:lineRule="auto"/>
            </w:pPr>
          </w:p>
        </w:tc>
      </w:tr>
      <w:tr w:rsidR="00CD6BF7" w:rsidRPr="00C93328" w14:paraId="2FD96B37" w14:textId="77777777" w:rsidTr="00F7579C">
        <w:tc>
          <w:tcPr>
            <w:tcW w:w="0" w:type="auto"/>
          </w:tcPr>
          <w:p w14:paraId="1CA4D60A" w14:textId="77777777" w:rsidR="00CD6BF7" w:rsidRPr="00C93328" w:rsidRDefault="00CD6BF7" w:rsidP="00965DFF">
            <w:pPr>
              <w:pStyle w:val="Compact"/>
              <w:spacing w:line="360" w:lineRule="auto"/>
            </w:pPr>
            <w:r w:rsidRPr="00C93328">
              <w:rPr>
                <w:b/>
                <w:bCs/>
              </w:rPr>
              <w:t>Days in the ICU</w:t>
            </w:r>
          </w:p>
        </w:tc>
        <w:tc>
          <w:tcPr>
            <w:tcW w:w="0" w:type="auto"/>
          </w:tcPr>
          <w:p w14:paraId="7AB3FA3F" w14:textId="77777777" w:rsidR="00CD6BF7" w:rsidRPr="00C93328" w:rsidRDefault="00CD6BF7" w:rsidP="00965DFF">
            <w:pPr>
              <w:pStyle w:val="Compact"/>
              <w:spacing w:line="360" w:lineRule="auto"/>
              <w:jc w:val="center"/>
            </w:pPr>
            <w:r w:rsidRPr="00C93328">
              <w:t>1,738</w:t>
            </w:r>
          </w:p>
        </w:tc>
        <w:tc>
          <w:tcPr>
            <w:tcW w:w="0" w:type="auto"/>
          </w:tcPr>
          <w:p w14:paraId="65944110" w14:textId="77777777" w:rsidR="00CD6BF7" w:rsidRPr="00C93328" w:rsidRDefault="00CD6BF7" w:rsidP="00965DFF">
            <w:pPr>
              <w:pStyle w:val="Compact"/>
              <w:spacing w:line="360" w:lineRule="auto"/>
            </w:pPr>
          </w:p>
        </w:tc>
        <w:tc>
          <w:tcPr>
            <w:tcW w:w="0" w:type="auto"/>
          </w:tcPr>
          <w:p w14:paraId="0390FE86" w14:textId="77777777" w:rsidR="00CD6BF7" w:rsidRPr="00C93328" w:rsidRDefault="00CD6BF7" w:rsidP="00965DFF">
            <w:pPr>
              <w:pStyle w:val="Compact"/>
              <w:spacing w:line="360" w:lineRule="auto"/>
            </w:pPr>
          </w:p>
        </w:tc>
        <w:tc>
          <w:tcPr>
            <w:tcW w:w="0" w:type="auto"/>
          </w:tcPr>
          <w:p w14:paraId="6C8109E2" w14:textId="77777777" w:rsidR="00CD6BF7" w:rsidRPr="00C93328" w:rsidRDefault="00CD6BF7" w:rsidP="00965DFF">
            <w:pPr>
              <w:pStyle w:val="Compact"/>
              <w:spacing w:line="360" w:lineRule="auto"/>
            </w:pPr>
          </w:p>
        </w:tc>
        <w:tc>
          <w:tcPr>
            <w:tcW w:w="0" w:type="auto"/>
          </w:tcPr>
          <w:p w14:paraId="2D650D93" w14:textId="77777777" w:rsidR="00CD6BF7" w:rsidRPr="00C93328" w:rsidRDefault="00CD6BF7" w:rsidP="00965DFF">
            <w:pPr>
              <w:pStyle w:val="Compact"/>
              <w:spacing w:line="360" w:lineRule="auto"/>
            </w:pPr>
          </w:p>
        </w:tc>
        <w:tc>
          <w:tcPr>
            <w:tcW w:w="0" w:type="auto"/>
          </w:tcPr>
          <w:p w14:paraId="18C69E97" w14:textId="77777777" w:rsidR="00CD6BF7" w:rsidRPr="00C93328" w:rsidRDefault="00CD6BF7" w:rsidP="00965DFF">
            <w:pPr>
              <w:pStyle w:val="Compact"/>
              <w:spacing w:line="360" w:lineRule="auto"/>
            </w:pPr>
          </w:p>
        </w:tc>
        <w:tc>
          <w:tcPr>
            <w:tcW w:w="0" w:type="auto"/>
          </w:tcPr>
          <w:p w14:paraId="16BEC6B2" w14:textId="77777777" w:rsidR="00CD6BF7" w:rsidRPr="00C93328" w:rsidRDefault="00CD6BF7" w:rsidP="00965DFF">
            <w:pPr>
              <w:pStyle w:val="Compact"/>
              <w:spacing w:line="360" w:lineRule="auto"/>
            </w:pPr>
          </w:p>
        </w:tc>
      </w:tr>
      <w:tr w:rsidR="007C546C" w:rsidRPr="00C93328" w14:paraId="654CC4C9" w14:textId="77777777" w:rsidTr="00F7579C">
        <w:tc>
          <w:tcPr>
            <w:tcW w:w="0" w:type="auto"/>
          </w:tcPr>
          <w:p w14:paraId="42F2DA92" w14:textId="27478119" w:rsidR="007C546C" w:rsidRPr="00C93328" w:rsidRDefault="007C546C" w:rsidP="00965DFF">
            <w:pPr>
              <w:pStyle w:val="Compact"/>
              <w:spacing w:line="360" w:lineRule="auto"/>
            </w:pPr>
            <w:r>
              <w:t>≤</w:t>
            </w:r>
            <w:r w:rsidRPr="00C93328">
              <w:t xml:space="preserve"> 7 days</w:t>
            </w:r>
          </w:p>
        </w:tc>
        <w:tc>
          <w:tcPr>
            <w:tcW w:w="0" w:type="auto"/>
          </w:tcPr>
          <w:p w14:paraId="79B7F8B7" w14:textId="77777777" w:rsidR="007C546C" w:rsidRPr="00C93328" w:rsidRDefault="007C546C" w:rsidP="00965DFF">
            <w:pPr>
              <w:pStyle w:val="Compact"/>
              <w:spacing w:line="360" w:lineRule="auto"/>
            </w:pPr>
          </w:p>
        </w:tc>
        <w:tc>
          <w:tcPr>
            <w:tcW w:w="0" w:type="auto"/>
          </w:tcPr>
          <w:p w14:paraId="21CD70FB" w14:textId="2166992F" w:rsidR="007C546C" w:rsidRPr="00C93328" w:rsidRDefault="007C546C" w:rsidP="00965DFF">
            <w:pPr>
              <w:pStyle w:val="Compact"/>
              <w:spacing w:line="360" w:lineRule="auto"/>
              <w:jc w:val="center"/>
            </w:pPr>
            <w:r>
              <w:t>—</w:t>
            </w:r>
          </w:p>
        </w:tc>
        <w:tc>
          <w:tcPr>
            <w:tcW w:w="0" w:type="auto"/>
          </w:tcPr>
          <w:p w14:paraId="61740142" w14:textId="03188AF4" w:rsidR="007C546C" w:rsidRPr="00C93328" w:rsidRDefault="007C546C" w:rsidP="00965DFF">
            <w:pPr>
              <w:pStyle w:val="Compact"/>
              <w:spacing w:line="360" w:lineRule="auto"/>
              <w:jc w:val="center"/>
            </w:pPr>
            <w:r>
              <w:t>—</w:t>
            </w:r>
          </w:p>
        </w:tc>
        <w:tc>
          <w:tcPr>
            <w:tcW w:w="0" w:type="auto"/>
          </w:tcPr>
          <w:p w14:paraId="3A612408" w14:textId="77777777" w:rsidR="007C546C" w:rsidRPr="00C93328" w:rsidRDefault="007C546C" w:rsidP="00965DFF">
            <w:pPr>
              <w:pStyle w:val="Compact"/>
              <w:spacing w:line="360" w:lineRule="auto"/>
            </w:pPr>
          </w:p>
        </w:tc>
        <w:tc>
          <w:tcPr>
            <w:tcW w:w="0" w:type="auto"/>
          </w:tcPr>
          <w:p w14:paraId="3BB025B1" w14:textId="4E2F9ED5" w:rsidR="007C546C" w:rsidRPr="00C93328" w:rsidRDefault="007C546C" w:rsidP="00965DFF">
            <w:pPr>
              <w:pStyle w:val="Compact"/>
              <w:spacing w:line="360" w:lineRule="auto"/>
              <w:jc w:val="center"/>
            </w:pPr>
            <w:r>
              <w:t>—</w:t>
            </w:r>
          </w:p>
        </w:tc>
        <w:tc>
          <w:tcPr>
            <w:tcW w:w="0" w:type="auto"/>
          </w:tcPr>
          <w:p w14:paraId="6FA2C885" w14:textId="0B7D8215" w:rsidR="007C546C" w:rsidRPr="00C93328" w:rsidRDefault="007C546C" w:rsidP="00965DFF">
            <w:pPr>
              <w:pStyle w:val="Compact"/>
              <w:spacing w:line="360" w:lineRule="auto"/>
              <w:jc w:val="center"/>
            </w:pPr>
            <w:r>
              <w:t>—</w:t>
            </w:r>
          </w:p>
        </w:tc>
        <w:tc>
          <w:tcPr>
            <w:tcW w:w="0" w:type="auto"/>
          </w:tcPr>
          <w:p w14:paraId="52F3929F" w14:textId="77777777" w:rsidR="007C546C" w:rsidRPr="00C93328" w:rsidRDefault="007C546C" w:rsidP="00965DFF">
            <w:pPr>
              <w:pStyle w:val="Compact"/>
              <w:spacing w:line="360" w:lineRule="auto"/>
            </w:pPr>
          </w:p>
        </w:tc>
      </w:tr>
      <w:tr w:rsidR="007C546C" w:rsidRPr="00C93328" w14:paraId="39D1FE8B" w14:textId="77777777" w:rsidTr="00F7579C">
        <w:tc>
          <w:tcPr>
            <w:tcW w:w="0" w:type="auto"/>
          </w:tcPr>
          <w:p w14:paraId="4D2649DB" w14:textId="4406B47D" w:rsidR="007C546C" w:rsidRPr="00C93328" w:rsidRDefault="007C546C" w:rsidP="00965DFF">
            <w:pPr>
              <w:pStyle w:val="Compact"/>
              <w:spacing w:line="360" w:lineRule="auto"/>
            </w:pPr>
            <w:r>
              <w:t>&gt;</w:t>
            </w:r>
            <w:r w:rsidRPr="00C93328">
              <w:t xml:space="preserve"> 7 days</w:t>
            </w:r>
          </w:p>
        </w:tc>
        <w:tc>
          <w:tcPr>
            <w:tcW w:w="0" w:type="auto"/>
          </w:tcPr>
          <w:p w14:paraId="50EC338B" w14:textId="77777777" w:rsidR="007C546C" w:rsidRPr="00C93328" w:rsidRDefault="007C546C" w:rsidP="00965DFF">
            <w:pPr>
              <w:pStyle w:val="Compact"/>
              <w:spacing w:line="360" w:lineRule="auto"/>
            </w:pPr>
          </w:p>
        </w:tc>
        <w:tc>
          <w:tcPr>
            <w:tcW w:w="0" w:type="auto"/>
          </w:tcPr>
          <w:p w14:paraId="1082454C" w14:textId="759F2F36" w:rsidR="007C546C" w:rsidRPr="00C93328" w:rsidRDefault="007C546C" w:rsidP="00965DFF">
            <w:pPr>
              <w:pStyle w:val="Compact"/>
              <w:spacing w:line="360" w:lineRule="auto"/>
              <w:jc w:val="center"/>
            </w:pPr>
            <w:r>
              <w:t>1.52</w:t>
            </w:r>
          </w:p>
        </w:tc>
        <w:tc>
          <w:tcPr>
            <w:tcW w:w="0" w:type="auto"/>
          </w:tcPr>
          <w:p w14:paraId="70A93A5D" w14:textId="0361B24D" w:rsidR="007C546C" w:rsidRPr="00C93328" w:rsidRDefault="007C546C" w:rsidP="00965DFF">
            <w:pPr>
              <w:pStyle w:val="Compact"/>
              <w:spacing w:line="360" w:lineRule="auto"/>
              <w:jc w:val="center"/>
            </w:pPr>
            <w:r>
              <w:t>1.08, 2.12</w:t>
            </w:r>
          </w:p>
        </w:tc>
        <w:tc>
          <w:tcPr>
            <w:tcW w:w="0" w:type="auto"/>
          </w:tcPr>
          <w:p w14:paraId="2731061C" w14:textId="238EA7A4" w:rsidR="007C546C" w:rsidRPr="00C93328" w:rsidRDefault="007C546C" w:rsidP="00965DFF">
            <w:pPr>
              <w:pStyle w:val="Compact"/>
              <w:spacing w:line="360" w:lineRule="auto"/>
              <w:jc w:val="center"/>
            </w:pPr>
            <w:r>
              <w:rPr>
                <w:b/>
                <w:bCs/>
              </w:rPr>
              <w:t>0.015</w:t>
            </w:r>
          </w:p>
        </w:tc>
        <w:tc>
          <w:tcPr>
            <w:tcW w:w="0" w:type="auto"/>
          </w:tcPr>
          <w:p w14:paraId="1EC43179" w14:textId="55925334" w:rsidR="007C546C" w:rsidRPr="00C93328" w:rsidRDefault="007C546C" w:rsidP="00965DFF">
            <w:pPr>
              <w:pStyle w:val="Compact"/>
              <w:spacing w:line="360" w:lineRule="auto"/>
              <w:jc w:val="center"/>
            </w:pPr>
            <w:r>
              <w:t>1.83</w:t>
            </w:r>
          </w:p>
        </w:tc>
        <w:tc>
          <w:tcPr>
            <w:tcW w:w="0" w:type="auto"/>
          </w:tcPr>
          <w:p w14:paraId="67AAA581" w14:textId="2A2FA84F" w:rsidR="007C546C" w:rsidRPr="00C93328" w:rsidRDefault="007C546C" w:rsidP="00965DFF">
            <w:pPr>
              <w:pStyle w:val="Compact"/>
              <w:spacing w:line="360" w:lineRule="auto"/>
              <w:jc w:val="center"/>
            </w:pPr>
            <w:r>
              <w:t>1.21, 2.75</w:t>
            </w:r>
          </w:p>
        </w:tc>
        <w:tc>
          <w:tcPr>
            <w:tcW w:w="0" w:type="auto"/>
          </w:tcPr>
          <w:p w14:paraId="189C28B2" w14:textId="40FA76D8" w:rsidR="007C546C" w:rsidRPr="00C93328" w:rsidRDefault="007C546C" w:rsidP="00965DFF">
            <w:pPr>
              <w:pStyle w:val="Compact"/>
              <w:spacing w:line="360" w:lineRule="auto"/>
              <w:jc w:val="center"/>
            </w:pPr>
            <w:r>
              <w:rPr>
                <w:b/>
                <w:bCs/>
              </w:rPr>
              <w:t>0.004</w:t>
            </w:r>
          </w:p>
        </w:tc>
      </w:tr>
      <w:tr w:rsidR="00CD6BF7" w:rsidRPr="00C93328" w14:paraId="0902309C" w14:textId="77777777" w:rsidTr="00F7579C">
        <w:tc>
          <w:tcPr>
            <w:tcW w:w="0" w:type="auto"/>
          </w:tcPr>
          <w:p w14:paraId="481EF815" w14:textId="77777777" w:rsidR="00CD6BF7" w:rsidRPr="00C93328" w:rsidRDefault="00CD6BF7" w:rsidP="00965DFF">
            <w:pPr>
              <w:pStyle w:val="Compact"/>
              <w:spacing w:line="360" w:lineRule="auto"/>
            </w:pPr>
            <w:r w:rsidRPr="00C93328">
              <w:rPr>
                <w:b/>
                <w:bCs/>
              </w:rPr>
              <w:t>ASA preinjury</w:t>
            </w:r>
          </w:p>
        </w:tc>
        <w:tc>
          <w:tcPr>
            <w:tcW w:w="0" w:type="auto"/>
          </w:tcPr>
          <w:p w14:paraId="67201272" w14:textId="77777777" w:rsidR="00CD6BF7" w:rsidRPr="00C93328" w:rsidRDefault="00CD6BF7" w:rsidP="00965DFF">
            <w:pPr>
              <w:pStyle w:val="Compact"/>
              <w:spacing w:line="360" w:lineRule="auto"/>
              <w:jc w:val="center"/>
            </w:pPr>
            <w:r w:rsidRPr="00C93328">
              <w:t>1,735</w:t>
            </w:r>
          </w:p>
        </w:tc>
        <w:tc>
          <w:tcPr>
            <w:tcW w:w="0" w:type="auto"/>
          </w:tcPr>
          <w:p w14:paraId="547090EE" w14:textId="77777777" w:rsidR="00CD6BF7" w:rsidRPr="00C93328" w:rsidRDefault="00CD6BF7" w:rsidP="00965DFF">
            <w:pPr>
              <w:pStyle w:val="Compact"/>
              <w:spacing w:line="360" w:lineRule="auto"/>
            </w:pPr>
          </w:p>
        </w:tc>
        <w:tc>
          <w:tcPr>
            <w:tcW w:w="0" w:type="auto"/>
          </w:tcPr>
          <w:p w14:paraId="7D74DB6A" w14:textId="77777777" w:rsidR="00CD6BF7" w:rsidRPr="00C93328" w:rsidRDefault="00CD6BF7" w:rsidP="00965DFF">
            <w:pPr>
              <w:pStyle w:val="Compact"/>
              <w:spacing w:line="360" w:lineRule="auto"/>
            </w:pPr>
          </w:p>
        </w:tc>
        <w:tc>
          <w:tcPr>
            <w:tcW w:w="0" w:type="auto"/>
          </w:tcPr>
          <w:p w14:paraId="0712735D" w14:textId="77777777" w:rsidR="00CD6BF7" w:rsidRPr="00C93328" w:rsidRDefault="00CD6BF7" w:rsidP="00965DFF">
            <w:pPr>
              <w:pStyle w:val="Compact"/>
              <w:spacing w:line="360" w:lineRule="auto"/>
            </w:pPr>
          </w:p>
        </w:tc>
        <w:tc>
          <w:tcPr>
            <w:tcW w:w="0" w:type="auto"/>
          </w:tcPr>
          <w:p w14:paraId="69E06204" w14:textId="77777777" w:rsidR="00CD6BF7" w:rsidRPr="00C93328" w:rsidRDefault="00CD6BF7" w:rsidP="00965DFF">
            <w:pPr>
              <w:pStyle w:val="Compact"/>
              <w:spacing w:line="360" w:lineRule="auto"/>
            </w:pPr>
          </w:p>
        </w:tc>
        <w:tc>
          <w:tcPr>
            <w:tcW w:w="0" w:type="auto"/>
          </w:tcPr>
          <w:p w14:paraId="601D2C3C" w14:textId="77777777" w:rsidR="00CD6BF7" w:rsidRPr="00C93328" w:rsidRDefault="00CD6BF7" w:rsidP="00965DFF">
            <w:pPr>
              <w:pStyle w:val="Compact"/>
              <w:spacing w:line="360" w:lineRule="auto"/>
            </w:pPr>
          </w:p>
        </w:tc>
        <w:tc>
          <w:tcPr>
            <w:tcW w:w="0" w:type="auto"/>
          </w:tcPr>
          <w:p w14:paraId="5A36F281" w14:textId="77777777" w:rsidR="00CD6BF7" w:rsidRPr="00C93328" w:rsidRDefault="00CD6BF7" w:rsidP="00965DFF">
            <w:pPr>
              <w:pStyle w:val="Compact"/>
              <w:spacing w:line="360" w:lineRule="auto"/>
            </w:pPr>
          </w:p>
        </w:tc>
      </w:tr>
      <w:tr w:rsidR="00CD6BF7" w:rsidRPr="00C93328" w14:paraId="2C6F1039" w14:textId="77777777" w:rsidTr="00F7579C">
        <w:tc>
          <w:tcPr>
            <w:tcW w:w="0" w:type="auto"/>
          </w:tcPr>
          <w:p w14:paraId="340F79CF" w14:textId="77777777" w:rsidR="00CD6BF7" w:rsidRPr="00C93328" w:rsidRDefault="00CD6BF7" w:rsidP="00965DFF">
            <w:pPr>
              <w:pStyle w:val="Compact"/>
              <w:spacing w:line="360" w:lineRule="auto"/>
            </w:pPr>
            <w:r w:rsidRPr="00C93328">
              <w:t>ASA 1-2</w:t>
            </w:r>
          </w:p>
        </w:tc>
        <w:tc>
          <w:tcPr>
            <w:tcW w:w="0" w:type="auto"/>
          </w:tcPr>
          <w:p w14:paraId="50C0C953" w14:textId="77777777" w:rsidR="00CD6BF7" w:rsidRPr="00C93328" w:rsidRDefault="00CD6BF7" w:rsidP="00965DFF">
            <w:pPr>
              <w:pStyle w:val="Compact"/>
              <w:spacing w:line="360" w:lineRule="auto"/>
            </w:pPr>
          </w:p>
        </w:tc>
        <w:tc>
          <w:tcPr>
            <w:tcW w:w="0" w:type="auto"/>
          </w:tcPr>
          <w:p w14:paraId="0EF847CD" w14:textId="77777777" w:rsidR="00CD6BF7" w:rsidRPr="00C93328" w:rsidRDefault="00CD6BF7" w:rsidP="00965DFF">
            <w:pPr>
              <w:pStyle w:val="Compact"/>
              <w:spacing w:line="360" w:lineRule="auto"/>
              <w:jc w:val="center"/>
            </w:pPr>
            <w:r w:rsidRPr="00C93328">
              <w:t>—</w:t>
            </w:r>
          </w:p>
        </w:tc>
        <w:tc>
          <w:tcPr>
            <w:tcW w:w="0" w:type="auto"/>
          </w:tcPr>
          <w:p w14:paraId="65E7445C" w14:textId="77777777" w:rsidR="00CD6BF7" w:rsidRPr="00C93328" w:rsidRDefault="00CD6BF7" w:rsidP="00965DFF">
            <w:pPr>
              <w:pStyle w:val="Compact"/>
              <w:spacing w:line="360" w:lineRule="auto"/>
              <w:jc w:val="center"/>
            </w:pPr>
            <w:r w:rsidRPr="00C93328">
              <w:t>—</w:t>
            </w:r>
          </w:p>
        </w:tc>
        <w:tc>
          <w:tcPr>
            <w:tcW w:w="0" w:type="auto"/>
          </w:tcPr>
          <w:p w14:paraId="743662CC" w14:textId="77777777" w:rsidR="00CD6BF7" w:rsidRPr="00C93328" w:rsidRDefault="00CD6BF7" w:rsidP="00965DFF">
            <w:pPr>
              <w:pStyle w:val="Compact"/>
              <w:spacing w:line="360" w:lineRule="auto"/>
            </w:pPr>
          </w:p>
        </w:tc>
        <w:tc>
          <w:tcPr>
            <w:tcW w:w="0" w:type="auto"/>
          </w:tcPr>
          <w:p w14:paraId="65792318" w14:textId="77777777" w:rsidR="00CD6BF7" w:rsidRPr="00C93328" w:rsidRDefault="00CD6BF7" w:rsidP="00965DFF">
            <w:pPr>
              <w:pStyle w:val="Compact"/>
              <w:spacing w:line="360" w:lineRule="auto"/>
              <w:jc w:val="center"/>
            </w:pPr>
            <w:r w:rsidRPr="00C93328">
              <w:t>—</w:t>
            </w:r>
          </w:p>
        </w:tc>
        <w:tc>
          <w:tcPr>
            <w:tcW w:w="0" w:type="auto"/>
          </w:tcPr>
          <w:p w14:paraId="73443AA3" w14:textId="77777777" w:rsidR="00CD6BF7" w:rsidRPr="00C93328" w:rsidRDefault="00CD6BF7" w:rsidP="00965DFF">
            <w:pPr>
              <w:pStyle w:val="Compact"/>
              <w:spacing w:line="360" w:lineRule="auto"/>
              <w:jc w:val="center"/>
            </w:pPr>
            <w:r w:rsidRPr="00C93328">
              <w:t>—</w:t>
            </w:r>
          </w:p>
        </w:tc>
        <w:tc>
          <w:tcPr>
            <w:tcW w:w="0" w:type="auto"/>
          </w:tcPr>
          <w:p w14:paraId="1B8A8723" w14:textId="77777777" w:rsidR="00CD6BF7" w:rsidRPr="00C93328" w:rsidRDefault="00CD6BF7" w:rsidP="00965DFF">
            <w:pPr>
              <w:pStyle w:val="Compact"/>
              <w:spacing w:line="360" w:lineRule="auto"/>
            </w:pPr>
          </w:p>
        </w:tc>
      </w:tr>
      <w:tr w:rsidR="00CD6BF7" w:rsidRPr="00C93328" w14:paraId="0994EE5C" w14:textId="77777777" w:rsidTr="00F7579C">
        <w:tc>
          <w:tcPr>
            <w:tcW w:w="0" w:type="auto"/>
          </w:tcPr>
          <w:p w14:paraId="3BCE31A0" w14:textId="77777777" w:rsidR="00CD6BF7" w:rsidRPr="00C93328" w:rsidRDefault="00CD6BF7" w:rsidP="00965DFF">
            <w:pPr>
              <w:pStyle w:val="Compact"/>
              <w:spacing w:line="360" w:lineRule="auto"/>
            </w:pPr>
            <w:r w:rsidRPr="00C93328">
              <w:t>ASA 3-7</w:t>
            </w:r>
          </w:p>
        </w:tc>
        <w:tc>
          <w:tcPr>
            <w:tcW w:w="0" w:type="auto"/>
          </w:tcPr>
          <w:p w14:paraId="70529593" w14:textId="77777777" w:rsidR="00CD6BF7" w:rsidRPr="00C93328" w:rsidRDefault="00CD6BF7" w:rsidP="00965DFF">
            <w:pPr>
              <w:pStyle w:val="Compact"/>
              <w:spacing w:line="360" w:lineRule="auto"/>
            </w:pPr>
          </w:p>
        </w:tc>
        <w:tc>
          <w:tcPr>
            <w:tcW w:w="0" w:type="auto"/>
          </w:tcPr>
          <w:p w14:paraId="2B410910" w14:textId="77777777" w:rsidR="00CD6BF7" w:rsidRPr="00C93328" w:rsidRDefault="00CD6BF7" w:rsidP="00965DFF">
            <w:pPr>
              <w:pStyle w:val="Compact"/>
              <w:spacing w:line="360" w:lineRule="auto"/>
              <w:jc w:val="center"/>
            </w:pPr>
            <w:r w:rsidRPr="00C93328">
              <w:t>1.20</w:t>
            </w:r>
          </w:p>
        </w:tc>
        <w:tc>
          <w:tcPr>
            <w:tcW w:w="0" w:type="auto"/>
          </w:tcPr>
          <w:p w14:paraId="79056A6C" w14:textId="77777777" w:rsidR="00CD6BF7" w:rsidRPr="00C93328" w:rsidRDefault="00CD6BF7" w:rsidP="00965DFF">
            <w:pPr>
              <w:pStyle w:val="Compact"/>
              <w:spacing w:line="360" w:lineRule="auto"/>
              <w:jc w:val="center"/>
            </w:pPr>
            <w:r w:rsidRPr="00C93328">
              <w:t>0.84, 1.69</w:t>
            </w:r>
          </w:p>
        </w:tc>
        <w:tc>
          <w:tcPr>
            <w:tcW w:w="0" w:type="auto"/>
          </w:tcPr>
          <w:p w14:paraId="5FD0B99A" w14:textId="77777777" w:rsidR="00CD6BF7" w:rsidRPr="00C93328" w:rsidRDefault="00CD6BF7" w:rsidP="00965DFF">
            <w:pPr>
              <w:pStyle w:val="Compact"/>
              <w:spacing w:line="360" w:lineRule="auto"/>
              <w:jc w:val="center"/>
            </w:pPr>
            <w:r w:rsidRPr="00C93328">
              <w:t>0.3</w:t>
            </w:r>
          </w:p>
        </w:tc>
        <w:tc>
          <w:tcPr>
            <w:tcW w:w="0" w:type="auto"/>
          </w:tcPr>
          <w:p w14:paraId="656D3943" w14:textId="77777777" w:rsidR="00CD6BF7" w:rsidRPr="00C93328" w:rsidRDefault="00CD6BF7" w:rsidP="00965DFF">
            <w:pPr>
              <w:pStyle w:val="Compact"/>
              <w:spacing w:line="360" w:lineRule="auto"/>
              <w:jc w:val="center"/>
            </w:pPr>
            <w:r w:rsidRPr="00C93328">
              <w:t>1.23</w:t>
            </w:r>
          </w:p>
        </w:tc>
        <w:tc>
          <w:tcPr>
            <w:tcW w:w="0" w:type="auto"/>
          </w:tcPr>
          <w:p w14:paraId="2A3AA3E5" w14:textId="77777777" w:rsidR="00CD6BF7" w:rsidRPr="00C93328" w:rsidRDefault="00CD6BF7" w:rsidP="00965DFF">
            <w:pPr>
              <w:pStyle w:val="Compact"/>
              <w:spacing w:line="360" w:lineRule="auto"/>
              <w:jc w:val="center"/>
            </w:pPr>
            <w:r w:rsidRPr="00C93328">
              <w:t>0.77, 1.94</w:t>
            </w:r>
          </w:p>
        </w:tc>
        <w:tc>
          <w:tcPr>
            <w:tcW w:w="0" w:type="auto"/>
          </w:tcPr>
          <w:p w14:paraId="26AE58E4" w14:textId="77777777" w:rsidR="00CD6BF7" w:rsidRPr="00C93328" w:rsidRDefault="00CD6BF7" w:rsidP="00965DFF">
            <w:pPr>
              <w:pStyle w:val="Compact"/>
              <w:spacing w:line="360" w:lineRule="auto"/>
              <w:jc w:val="center"/>
            </w:pPr>
            <w:r w:rsidRPr="00C93328">
              <w:t>0.4</w:t>
            </w:r>
          </w:p>
        </w:tc>
      </w:tr>
      <w:tr w:rsidR="00CD6BF7" w:rsidRPr="00C93328" w14:paraId="47E4F046" w14:textId="77777777" w:rsidTr="00F7579C">
        <w:tc>
          <w:tcPr>
            <w:tcW w:w="0" w:type="auto"/>
          </w:tcPr>
          <w:p w14:paraId="3188F67F" w14:textId="75905EAC" w:rsidR="00CD6BF7" w:rsidRPr="00C93328" w:rsidRDefault="009272F9" w:rsidP="00965DFF">
            <w:pPr>
              <w:pStyle w:val="Compact"/>
              <w:spacing w:line="360" w:lineRule="auto"/>
            </w:pPr>
            <w:r>
              <w:rPr>
                <w:b/>
                <w:bCs/>
              </w:rPr>
              <w:t>30-day mortality</w:t>
            </w:r>
          </w:p>
        </w:tc>
        <w:tc>
          <w:tcPr>
            <w:tcW w:w="0" w:type="auto"/>
          </w:tcPr>
          <w:p w14:paraId="6E652D04" w14:textId="77777777" w:rsidR="00CD6BF7" w:rsidRPr="00C93328" w:rsidRDefault="00CD6BF7" w:rsidP="00965DFF">
            <w:pPr>
              <w:pStyle w:val="Compact"/>
              <w:spacing w:line="360" w:lineRule="auto"/>
              <w:jc w:val="center"/>
            </w:pPr>
            <w:r w:rsidRPr="00C93328">
              <w:t>1,739</w:t>
            </w:r>
          </w:p>
        </w:tc>
        <w:tc>
          <w:tcPr>
            <w:tcW w:w="0" w:type="auto"/>
          </w:tcPr>
          <w:p w14:paraId="3A7CEC36" w14:textId="77777777" w:rsidR="00CD6BF7" w:rsidRPr="00C93328" w:rsidRDefault="00CD6BF7" w:rsidP="00965DFF">
            <w:pPr>
              <w:pStyle w:val="Compact"/>
              <w:spacing w:line="360" w:lineRule="auto"/>
            </w:pPr>
          </w:p>
        </w:tc>
        <w:tc>
          <w:tcPr>
            <w:tcW w:w="0" w:type="auto"/>
          </w:tcPr>
          <w:p w14:paraId="657EB3E6" w14:textId="77777777" w:rsidR="00CD6BF7" w:rsidRPr="00C93328" w:rsidRDefault="00CD6BF7" w:rsidP="00965DFF">
            <w:pPr>
              <w:pStyle w:val="Compact"/>
              <w:spacing w:line="360" w:lineRule="auto"/>
            </w:pPr>
          </w:p>
        </w:tc>
        <w:tc>
          <w:tcPr>
            <w:tcW w:w="0" w:type="auto"/>
          </w:tcPr>
          <w:p w14:paraId="48C8680E" w14:textId="77777777" w:rsidR="00CD6BF7" w:rsidRPr="00C93328" w:rsidRDefault="00CD6BF7" w:rsidP="00965DFF">
            <w:pPr>
              <w:pStyle w:val="Compact"/>
              <w:spacing w:line="360" w:lineRule="auto"/>
            </w:pPr>
          </w:p>
        </w:tc>
        <w:tc>
          <w:tcPr>
            <w:tcW w:w="0" w:type="auto"/>
          </w:tcPr>
          <w:p w14:paraId="4B4CB155" w14:textId="77777777" w:rsidR="00CD6BF7" w:rsidRPr="00C93328" w:rsidRDefault="00CD6BF7" w:rsidP="00965DFF">
            <w:pPr>
              <w:pStyle w:val="Compact"/>
              <w:spacing w:line="360" w:lineRule="auto"/>
            </w:pPr>
          </w:p>
        </w:tc>
        <w:tc>
          <w:tcPr>
            <w:tcW w:w="0" w:type="auto"/>
          </w:tcPr>
          <w:p w14:paraId="583BF852" w14:textId="77777777" w:rsidR="00CD6BF7" w:rsidRPr="00C93328" w:rsidRDefault="00CD6BF7" w:rsidP="00965DFF">
            <w:pPr>
              <w:pStyle w:val="Compact"/>
              <w:spacing w:line="360" w:lineRule="auto"/>
            </w:pPr>
          </w:p>
        </w:tc>
        <w:tc>
          <w:tcPr>
            <w:tcW w:w="0" w:type="auto"/>
          </w:tcPr>
          <w:p w14:paraId="0FB257F4" w14:textId="77777777" w:rsidR="00CD6BF7" w:rsidRPr="00C93328" w:rsidRDefault="00CD6BF7" w:rsidP="00965DFF">
            <w:pPr>
              <w:pStyle w:val="Compact"/>
              <w:spacing w:line="360" w:lineRule="auto"/>
            </w:pPr>
          </w:p>
        </w:tc>
      </w:tr>
      <w:tr w:rsidR="00CD6BF7" w:rsidRPr="00C93328" w14:paraId="24274D91" w14:textId="77777777" w:rsidTr="00F7579C">
        <w:tc>
          <w:tcPr>
            <w:tcW w:w="0" w:type="auto"/>
          </w:tcPr>
          <w:p w14:paraId="34E295F5" w14:textId="43DD2BCA" w:rsidR="00CD6BF7" w:rsidRPr="00C93328" w:rsidRDefault="002617AD" w:rsidP="00965DFF">
            <w:pPr>
              <w:pStyle w:val="Compact"/>
              <w:spacing w:line="360" w:lineRule="auto"/>
            </w:pPr>
            <w:r>
              <w:t>Dead</w:t>
            </w:r>
          </w:p>
        </w:tc>
        <w:tc>
          <w:tcPr>
            <w:tcW w:w="0" w:type="auto"/>
          </w:tcPr>
          <w:p w14:paraId="739F9A63" w14:textId="77777777" w:rsidR="00CD6BF7" w:rsidRPr="00C93328" w:rsidRDefault="00CD6BF7" w:rsidP="00965DFF">
            <w:pPr>
              <w:pStyle w:val="Compact"/>
              <w:spacing w:line="360" w:lineRule="auto"/>
            </w:pPr>
          </w:p>
        </w:tc>
        <w:tc>
          <w:tcPr>
            <w:tcW w:w="0" w:type="auto"/>
          </w:tcPr>
          <w:p w14:paraId="4CF2C59E" w14:textId="77777777" w:rsidR="00CD6BF7" w:rsidRPr="00C93328" w:rsidRDefault="00CD6BF7" w:rsidP="00965DFF">
            <w:pPr>
              <w:pStyle w:val="Compact"/>
              <w:spacing w:line="360" w:lineRule="auto"/>
              <w:jc w:val="center"/>
            </w:pPr>
            <w:r w:rsidRPr="00C93328">
              <w:t>—</w:t>
            </w:r>
          </w:p>
        </w:tc>
        <w:tc>
          <w:tcPr>
            <w:tcW w:w="0" w:type="auto"/>
          </w:tcPr>
          <w:p w14:paraId="18942FC5" w14:textId="77777777" w:rsidR="00CD6BF7" w:rsidRPr="00C93328" w:rsidRDefault="00CD6BF7" w:rsidP="00965DFF">
            <w:pPr>
              <w:pStyle w:val="Compact"/>
              <w:spacing w:line="360" w:lineRule="auto"/>
              <w:jc w:val="center"/>
            </w:pPr>
            <w:r w:rsidRPr="00C93328">
              <w:t>—</w:t>
            </w:r>
          </w:p>
        </w:tc>
        <w:tc>
          <w:tcPr>
            <w:tcW w:w="0" w:type="auto"/>
          </w:tcPr>
          <w:p w14:paraId="07F9453A" w14:textId="77777777" w:rsidR="00CD6BF7" w:rsidRPr="00C93328" w:rsidRDefault="00CD6BF7" w:rsidP="00965DFF">
            <w:pPr>
              <w:pStyle w:val="Compact"/>
              <w:spacing w:line="360" w:lineRule="auto"/>
            </w:pPr>
          </w:p>
        </w:tc>
        <w:tc>
          <w:tcPr>
            <w:tcW w:w="0" w:type="auto"/>
          </w:tcPr>
          <w:p w14:paraId="00E17F71" w14:textId="77777777" w:rsidR="00CD6BF7" w:rsidRPr="00C93328" w:rsidRDefault="00CD6BF7" w:rsidP="00965DFF">
            <w:pPr>
              <w:pStyle w:val="Compact"/>
              <w:spacing w:line="360" w:lineRule="auto"/>
              <w:jc w:val="center"/>
            </w:pPr>
            <w:r w:rsidRPr="00C93328">
              <w:t>—</w:t>
            </w:r>
          </w:p>
        </w:tc>
        <w:tc>
          <w:tcPr>
            <w:tcW w:w="0" w:type="auto"/>
          </w:tcPr>
          <w:p w14:paraId="65E2BC75" w14:textId="77777777" w:rsidR="00CD6BF7" w:rsidRPr="00C93328" w:rsidRDefault="00CD6BF7" w:rsidP="00965DFF">
            <w:pPr>
              <w:pStyle w:val="Compact"/>
              <w:spacing w:line="360" w:lineRule="auto"/>
              <w:jc w:val="center"/>
            </w:pPr>
            <w:r w:rsidRPr="00C93328">
              <w:t>—</w:t>
            </w:r>
          </w:p>
        </w:tc>
        <w:tc>
          <w:tcPr>
            <w:tcW w:w="0" w:type="auto"/>
          </w:tcPr>
          <w:p w14:paraId="4664CD5D" w14:textId="77777777" w:rsidR="00CD6BF7" w:rsidRPr="00C93328" w:rsidRDefault="00CD6BF7" w:rsidP="00965DFF">
            <w:pPr>
              <w:pStyle w:val="Compact"/>
              <w:spacing w:line="360" w:lineRule="auto"/>
            </w:pPr>
          </w:p>
        </w:tc>
      </w:tr>
      <w:tr w:rsidR="00CD6BF7" w:rsidRPr="00C93328" w14:paraId="0197A877" w14:textId="77777777" w:rsidTr="00F7579C">
        <w:tc>
          <w:tcPr>
            <w:tcW w:w="0" w:type="auto"/>
          </w:tcPr>
          <w:p w14:paraId="12D772EB" w14:textId="1F20776B" w:rsidR="00CD6BF7" w:rsidRPr="00C93328" w:rsidRDefault="002617AD" w:rsidP="00965DFF">
            <w:pPr>
              <w:pStyle w:val="Compact"/>
              <w:spacing w:line="360" w:lineRule="auto"/>
            </w:pPr>
            <w:r>
              <w:t>Alive</w:t>
            </w:r>
          </w:p>
        </w:tc>
        <w:tc>
          <w:tcPr>
            <w:tcW w:w="0" w:type="auto"/>
          </w:tcPr>
          <w:p w14:paraId="6E606088" w14:textId="77777777" w:rsidR="00CD6BF7" w:rsidRPr="00C93328" w:rsidRDefault="00CD6BF7" w:rsidP="00965DFF">
            <w:pPr>
              <w:pStyle w:val="Compact"/>
              <w:spacing w:line="360" w:lineRule="auto"/>
            </w:pPr>
          </w:p>
        </w:tc>
        <w:tc>
          <w:tcPr>
            <w:tcW w:w="0" w:type="auto"/>
          </w:tcPr>
          <w:p w14:paraId="02644655" w14:textId="710D953E" w:rsidR="00CD6BF7" w:rsidRPr="00C93328" w:rsidRDefault="002617AD" w:rsidP="00965DFF">
            <w:pPr>
              <w:pStyle w:val="Compact"/>
              <w:spacing w:line="360" w:lineRule="auto"/>
              <w:jc w:val="center"/>
            </w:pPr>
            <w:r>
              <w:t>1</w:t>
            </w:r>
            <w:r w:rsidR="00CD6BF7" w:rsidRPr="00C93328">
              <w:t>.6</w:t>
            </w:r>
            <w:r>
              <w:t>6</w:t>
            </w:r>
          </w:p>
        </w:tc>
        <w:tc>
          <w:tcPr>
            <w:tcW w:w="0" w:type="auto"/>
          </w:tcPr>
          <w:p w14:paraId="5BEAE732" w14:textId="6F2924E2" w:rsidR="00CD6BF7" w:rsidRPr="00C93328" w:rsidRDefault="002617AD" w:rsidP="00965DFF">
            <w:pPr>
              <w:pStyle w:val="Compact"/>
              <w:spacing w:line="360" w:lineRule="auto"/>
              <w:jc w:val="center"/>
            </w:pPr>
            <w:r>
              <w:t>1</w:t>
            </w:r>
            <w:r w:rsidR="00CD6BF7" w:rsidRPr="00C93328">
              <w:t>.</w:t>
            </w:r>
            <w:r>
              <w:t>0</w:t>
            </w:r>
            <w:r w:rsidR="00CD6BF7" w:rsidRPr="00C93328">
              <w:t xml:space="preserve">7, </w:t>
            </w:r>
            <w:r>
              <w:t>2.68</w:t>
            </w:r>
          </w:p>
        </w:tc>
        <w:tc>
          <w:tcPr>
            <w:tcW w:w="0" w:type="auto"/>
          </w:tcPr>
          <w:p w14:paraId="5DB44B79" w14:textId="6EE70678" w:rsidR="00CD6BF7" w:rsidRPr="00C93328" w:rsidRDefault="00CD6BF7" w:rsidP="00965DFF">
            <w:pPr>
              <w:pStyle w:val="Compact"/>
              <w:spacing w:line="360" w:lineRule="auto"/>
              <w:jc w:val="center"/>
            </w:pPr>
            <w:r w:rsidRPr="00C93328">
              <w:rPr>
                <w:b/>
                <w:bCs/>
              </w:rPr>
              <w:t>0.0</w:t>
            </w:r>
            <w:r w:rsidR="002617AD">
              <w:rPr>
                <w:b/>
                <w:bCs/>
              </w:rPr>
              <w:t>3</w:t>
            </w:r>
            <w:r w:rsidRPr="00C93328">
              <w:rPr>
                <w:b/>
                <w:bCs/>
              </w:rPr>
              <w:t>0</w:t>
            </w:r>
          </w:p>
        </w:tc>
        <w:tc>
          <w:tcPr>
            <w:tcW w:w="0" w:type="auto"/>
          </w:tcPr>
          <w:p w14:paraId="68C0376C" w14:textId="429C51D7" w:rsidR="00CD6BF7" w:rsidRPr="00C93328" w:rsidRDefault="002617AD" w:rsidP="00965DFF">
            <w:pPr>
              <w:pStyle w:val="Compact"/>
              <w:spacing w:line="360" w:lineRule="auto"/>
              <w:jc w:val="center"/>
            </w:pPr>
            <w:r>
              <w:t>1</w:t>
            </w:r>
            <w:r w:rsidR="00CD6BF7" w:rsidRPr="00C93328">
              <w:t>.</w:t>
            </w:r>
            <w:r>
              <w:t>85</w:t>
            </w:r>
          </w:p>
        </w:tc>
        <w:tc>
          <w:tcPr>
            <w:tcW w:w="0" w:type="auto"/>
          </w:tcPr>
          <w:p w14:paraId="311B1B9A" w14:textId="61C7ADAE" w:rsidR="00CD6BF7" w:rsidRPr="00C93328" w:rsidRDefault="002617AD" w:rsidP="00965DFF">
            <w:pPr>
              <w:pStyle w:val="Compact"/>
              <w:spacing w:line="360" w:lineRule="auto"/>
              <w:jc w:val="center"/>
            </w:pPr>
            <w:r>
              <w:t>1</w:t>
            </w:r>
            <w:r w:rsidR="00CD6BF7" w:rsidRPr="00C93328">
              <w:t>.</w:t>
            </w:r>
            <w:r>
              <w:t>03</w:t>
            </w:r>
            <w:r w:rsidR="00CD6BF7" w:rsidRPr="00C93328">
              <w:t xml:space="preserve">, </w:t>
            </w:r>
            <w:r>
              <w:t>3</w:t>
            </w:r>
            <w:r w:rsidR="00CD6BF7" w:rsidRPr="00C93328">
              <w:t>.</w:t>
            </w:r>
            <w:r>
              <w:t>50</w:t>
            </w:r>
          </w:p>
        </w:tc>
        <w:tc>
          <w:tcPr>
            <w:tcW w:w="0" w:type="auto"/>
          </w:tcPr>
          <w:p w14:paraId="77FEB5F6" w14:textId="77777777" w:rsidR="00CD6BF7" w:rsidRPr="00C93328" w:rsidRDefault="00CD6BF7" w:rsidP="00965DFF">
            <w:pPr>
              <w:pStyle w:val="Compact"/>
              <w:spacing w:line="360" w:lineRule="auto"/>
              <w:jc w:val="center"/>
            </w:pPr>
            <w:r w:rsidRPr="00C93328">
              <w:rPr>
                <w:b/>
                <w:bCs/>
              </w:rPr>
              <w:t>0.049</w:t>
            </w:r>
          </w:p>
        </w:tc>
      </w:tr>
    </w:tbl>
    <w:p w14:paraId="3B5418BD" w14:textId="77777777" w:rsidR="005013EB" w:rsidRPr="00C93328" w:rsidRDefault="005013EB" w:rsidP="00965DFF">
      <w:pPr>
        <w:pStyle w:val="Brdtext"/>
        <w:spacing w:line="360" w:lineRule="auto"/>
        <w:rPr>
          <w:b/>
          <w:bCs/>
          <w:lang w:val="en-US"/>
        </w:rPr>
      </w:pPr>
    </w:p>
    <w:p w14:paraId="30DE99EB" w14:textId="5E581AEB" w:rsidR="00E630D4" w:rsidRDefault="00CD6BF7" w:rsidP="00965DFF">
      <w:pPr>
        <w:pStyle w:val="Brdtext"/>
        <w:spacing w:line="360" w:lineRule="auto"/>
        <w:rPr>
          <w:lang w:val="en-US"/>
        </w:rPr>
      </w:pPr>
      <w:r w:rsidRPr="00C93328">
        <w:rPr>
          <w:lang w:val="en-US"/>
        </w:rPr>
        <w:t xml:space="preserve">Table 2 shows the unadjusted and adjusted associations of the selected patient and process factors in relation to OFI. </w:t>
      </w:r>
      <w:r w:rsidR="00E630D4" w:rsidRPr="00C93328">
        <w:rPr>
          <w:lang w:val="en-US"/>
        </w:rPr>
        <w:t>In the unadjusted analysis</w:t>
      </w:r>
      <w:r w:rsidR="00394BCE">
        <w:rPr>
          <w:lang w:val="en-US"/>
        </w:rPr>
        <w:t>,</w:t>
      </w:r>
      <w:r w:rsidR="00E630D4" w:rsidRPr="00C93328">
        <w:rPr>
          <w:lang w:val="en-US"/>
        </w:rPr>
        <w:t xml:space="preserve"> the factors that were significantly associated with the presence of OFI were: Revised Trauma Score </w:t>
      </w:r>
      <w:r w:rsidR="00E630D4" w:rsidRPr="00CD6BF7">
        <w:rPr>
          <w:lang w:val="en-US"/>
        </w:rPr>
        <w:t>1.18 (95% CI 1.08, 1.30; p&lt;0.001)</w:t>
      </w:r>
      <w:r w:rsidR="00E630D4" w:rsidRPr="00C93328">
        <w:rPr>
          <w:lang w:val="en-US"/>
        </w:rPr>
        <w:t xml:space="preserve">, </w:t>
      </w:r>
      <w:r w:rsidR="007C546C">
        <w:rPr>
          <w:lang w:val="en-US"/>
        </w:rPr>
        <w:t>&gt;</w:t>
      </w:r>
      <w:r w:rsidR="00E630D4" w:rsidRPr="00C93328">
        <w:rPr>
          <w:lang w:val="en-US"/>
        </w:rPr>
        <w:t xml:space="preserve"> 7 days in the ICU </w:t>
      </w:r>
      <w:r w:rsidR="007C546C" w:rsidRPr="007C546C">
        <w:rPr>
          <w:lang w:val="en-US"/>
        </w:rPr>
        <w:t>1.52 (95% CI 1.08, 2.12; p=0.015)</w:t>
      </w:r>
      <w:r w:rsidR="00E630D4" w:rsidRPr="00C93328">
        <w:rPr>
          <w:lang w:val="en-US"/>
        </w:rPr>
        <w:t xml:space="preserve"> and</w:t>
      </w:r>
      <w:r w:rsidR="002617AD">
        <w:rPr>
          <w:lang w:val="en-US"/>
        </w:rPr>
        <w:t xml:space="preserve"> survival</w:t>
      </w:r>
      <w:r w:rsidR="00E630D4" w:rsidRPr="00C93328">
        <w:rPr>
          <w:lang w:val="en-US"/>
        </w:rPr>
        <w:t xml:space="preserve"> 30</w:t>
      </w:r>
      <w:r w:rsidR="002617AD">
        <w:rPr>
          <w:lang w:val="en-US"/>
        </w:rPr>
        <w:t xml:space="preserve"> d</w:t>
      </w:r>
      <w:r w:rsidR="009272F9">
        <w:rPr>
          <w:lang w:val="en-US"/>
        </w:rPr>
        <w:t>ay</w:t>
      </w:r>
      <w:r w:rsidR="002617AD">
        <w:rPr>
          <w:lang w:val="en-US"/>
        </w:rPr>
        <w:t>s after hospitalization</w:t>
      </w:r>
      <w:r w:rsidR="009272F9">
        <w:rPr>
          <w:lang w:val="en-US"/>
        </w:rPr>
        <w:t xml:space="preserve"> </w:t>
      </w:r>
      <w:r w:rsidR="002617AD">
        <w:rPr>
          <w:lang w:val="en-US"/>
        </w:rPr>
        <w:t>1</w:t>
      </w:r>
      <w:r w:rsidR="00E630D4" w:rsidRPr="00CD6BF7">
        <w:rPr>
          <w:lang w:val="en-US"/>
        </w:rPr>
        <w:t>.</w:t>
      </w:r>
      <w:r w:rsidR="002617AD">
        <w:rPr>
          <w:lang w:val="en-US"/>
        </w:rPr>
        <w:t>66</w:t>
      </w:r>
      <w:r w:rsidR="00E630D4" w:rsidRPr="00CD6BF7">
        <w:rPr>
          <w:lang w:val="en-US"/>
        </w:rPr>
        <w:t xml:space="preserve"> (95% CI </w:t>
      </w:r>
      <w:r w:rsidR="002617AD">
        <w:rPr>
          <w:lang w:val="en-US"/>
        </w:rPr>
        <w:t>1</w:t>
      </w:r>
      <w:r w:rsidR="00E630D4" w:rsidRPr="00CD6BF7">
        <w:rPr>
          <w:lang w:val="en-US"/>
        </w:rPr>
        <w:t>.</w:t>
      </w:r>
      <w:r w:rsidR="002617AD">
        <w:rPr>
          <w:lang w:val="en-US"/>
        </w:rPr>
        <w:t>0</w:t>
      </w:r>
      <w:r w:rsidR="00E630D4" w:rsidRPr="00CD6BF7">
        <w:rPr>
          <w:lang w:val="en-US"/>
        </w:rPr>
        <w:t xml:space="preserve">7, </w:t>
      </w:r>
      <w:r w:rsidR="002617AD">
        <w:rPr>
          <w:lang w:val="en-US"/>
        </w:rPr>
        <w:t>2</w:t>
      </w:r>
      <w:r w:rsidR="00E630D4" w:rsidRPr="00CD6BF7">
        <w:rPr>
          <w:lang w:val="en-US"/>
        </w:rPr>
        <w:t>.</w:t>
      </w:r>
      <w:r w:rsidR="002617AD">
        <w:rPr>
          <w:lang w:val="en-US"/>
        </w:rPr>
        <w:t>68</w:t>
      </w:r>
      <w:r w:rsidR="00E630D4" w:rsidRPr="00CD6BF7">
        <w:rPr>
          <w:lang w:val="en-US"/>
        </w:rPr>
        <w:t>; p=0.030)</w:t>
      </w:r>
      <w:r w:rsidR="00E630D4">
        <w:rPr>
          <w:lang w:val="en-US"/>
        </w:rPr>
        <w:t>.</w:t>
      </w:r>
    </w:p>
    <w:p w14:paraId="76E30AE7" w14:textId="18D2E2DC" w:rsidR="00953E41" w:rsidRPr="00C93328" w:rsidRDefault="00953E41" w:rsidP="00965DFF">
      <w:pPr>
        <w:pStyle w:val="Brdtext"/>
        <w:spacing w:line="360" w:lineRule="auto"/>
        <w:rPr>
          <w:lang w:val="en-US"/>
        </w:rPr>
      </w:pPr>
      <w:r w:rsidRPr="00C93328">
        <w:rPr>
          <w:lang w:val="en-US"/>
        </w:rPr>
        <w:t xml:space="preserve">In the adjusted analysis the following factors demonstrated significant association with </w:t>
      </w:r>
      <w:r w:rsidR="00CD0F57">
        <w:rPr>
          <w:lang w:val="en-US"/>
        </w:rPr>
        <w:t xml:space="preserve">increasing odds of </w:t>
      </w:r>
      <w:r w:rsidRPr="00C93328">
        <w:rPr>
          <w:lang w:val="en-US"/>
        </w:rPr>
        <w:t xml:space="preserve">OFI: Revised Trauma Score </w:t>
      </w:r>
      <w:r w:rsidR="00C93328" w:rsidRPr="00CD6BF7">
        <w:rPr>
          <w:lang w:val="en-US"/>
        </w:rPr>
        <w:t>1.22 (95% CI 1.10, 1.36; p&lt;0.001)</w:t>
      </w:r>
      <w:r w:rsidR="00C93328">
        <w:rPr>
          <w:lang w:val="en-US"/>
        </w:rPr>
        <w:t xml:space="preserve">, </w:t>
      </w:r>
      <w:r w:rsidR="007C546C">
        <w:rPr>
          <w:lang w:val="en-US"/>
        </w:rPr>
        <w:t>&gt;</w:t>
      </w:r>
      <w:r w:rsidRPr="00C93328">
        <w:rPr>
          <w:lang w:val="en-US"/>
        </w:rPr>
        <w:t xml:space="preserve"> 7 days </w:t>
      </w:r>
      <w:r w:rsidRPr="00C93328">
        <w:rPr>
          <w:lang w:val="en-US"/>
        </w:rPr>
        <w:lastRenderedPageBreak/>
        <w:t xml:space="preserve">in the ICU </w:t>
      </w:r>
      <w:r w:rsidR="007C546C" w:rsidRPr="007C546C">
        <w:rPr>
          <w:lang w:val="en-US"/>
        </w:rPr>
        <w:t>1.83 (95% CI 1.21, 2.75; p=0.004)</w:t>
      </w:r>
      <w:r w:rsidR="003937BB">
        <w:rPr>
          <w:lang w:val="en-US"/>
        </w:rPr>
        <w:t xml:space="preserve"> and </w:t>
      </w:r>
      <w:r w:rsidR="002617AD">
        <w:rPr>
          <w:lang w:val="en-US"/>
        </w:rPr>
        <w:t xml:space="preserve">survival </w:t>
      </w:r>
      <w:r w:rsidR="003937BB">
        <w:rPr>
          <w:lang w:val="en-US"/>
        </w:rPr>
        <w:t>30</w:t>
      </w:r>
      <w:r w:rsidR="002617AD">
        <w:rPr>
          <w:lang w:val="en-US"/>
        </w:rPr>
        <w:t xml:space="preserve"> days after hospitalization 1.85 (95% CI 1.03, 3.50; p=0.049).</w:t>
      </w:r>
      <w:r w:rsidR="002617AD" w:rsidRPr="00C93328">
        <w:rPr>
          <w:lang w:val="en-US"/>
        </w:rPr>
        <w:t xml:space="preserve"> </w:t>
      </w:r>
    </w:p>
    <w:p w14:paraId="50905AAF" w14:textId="5B7F7F9F" w:rsidR="00CD6BF7" w:rsidRDefault="00E630D4" w:rsidP="00965DFF">
      <w:pPr>
        <w:pStyle w:val="Brdtext"/>
        <w:spacing w:line="360" w:lineRule="auto"/>
        <w:rPr>
          <w:lang w:val="en-US"/>
        </w:rPr>
      </w:pPr>
      <w:r w:rsidRPr="00CD6BF7">
        <w:rPr>
          <w:lang w:val="en-US"/>
        </w:rPr>
        <w:t xml:space="preserve">Sex, </w:t>
      </w:r>
      <w:r w:rsidR="00242EBB">
        <w:rPr>
          <w:lang w:val="en-US"/>
        </w:rPr>
        <w:t>a</w:t>
      </w:r>
      <w:r w:rsidRPr="00CD6BF7">
        <w:rPr>
          <w:lang w:val="en-US"/>
        </w:rPr>
        <w:t xml:space="preserve">ge, </w:t>
      </w:r>
      <w:r w:rsidR="00242EBB">
        <w:rPr>
          <w:lang w:val="en-US"/>
        </w:rPr>
        <w:t>m</w:t>
      </w:r>
      <w:r>
        <w:rPr>
          <w:lang w:val="en-US"/>
        </w:rPr>
        <w:t>echanical ventilation</w:t>
      </w:r>
      <w:r w:rsidRPr="00CD6BF7">
        <w:rPr>
          <w:lang w:val="en-US"/>
        </w:rPr>
        <w:t>, ISS, time to first CT, on</w:t>
      </w:r>
      <w:r w:rsidR="00394BCE">
        <w:rPr>
          <w:lang w:val="en-US"/>
        </w:rPr>
        <w:t>-</w:t>
      </w:r>
      <w:r>
        <w:rPr>
          <w:lang w:val="en-US"/>
        </w:rPr>
        <w:t>call hours</w:t>
      </w:r>
      <w:r w:rsidR="00394BCE">
        <w:rPr>
          <w:lang w:val="en-US"/>
        </w:rPr>
        <w:t>,</w:t>
      </w:r>
      <w:r w:rsidRPr="00CD6BF7">
        <w:rPr>
          <w:lang w:val="en-US"/>
        </w:rPr>
        <w:t xml:space="preserve"> and ASA preinjury were not significantly associated with OFI in the unadjusted nor the adjusted analyses.</w:t>
      </w:r>
    </w:p>
    <w:p w14:paraId="5CF8B363" w14:textId="77777777" w:rsidR="004E138C" w:rsidRPr="00C93328" w:rsidRDefault="004E138C" w:rsidP="00965DFF">
      <w:pPr>
        <w:pStyle w:val="Brdtext"/>
        <w:spacing w:line="360" w:lineRule="auto"/>
        <w:rPr>
          <w:lang w:val="en-US"/>
        </w:rPr>
      </w:pPr>
    </w:p>
    <w:tbl>
      <w:tblPr>
        <w:tblStyle w:val="Table"/>
        <w:tblW w:w="5000" w:type="pct"/>
        <w:tblLook w:val="0020" w:firstRow="1" w:lastRow="0" w:firstColumn="0" w:lastColumn="0" w:noHBand="0" w:noVBand="0"/>
      </w:tblPr>
      <w:tblGrid>
        <w:gridCol w:w="2702"/>
        <w:gridCol w:w="856"/>
        <w:gridCol w:w="747"/>
        <w:gridCol w:w="1044"/>
        <w:gridCol w:w="976"/>
        <w:gridCol w:w="728"/>
        <w:gridCol w:w="1044"/>
        <w:gridCol w:w="976"/>
      </w:tblGrid>
      <w:tr w:rsidR="004E138C" w:rsidRPr="00F76C5F" w14:paraId="34D6CD6E" w14:textId="77777777" w:rsidTr="004E138C">
        <w:trPr>
          <w:cnfStyle w:val="100000000000" w:firstRow="1" w:lastRow="0" w:firstColumn="0" w:lastColumn="0" w:oddVBand="0" w:evenVBand="0" w:oddHBand="0" w:evenHBand="0" w:firstRowFirstColumn="0" w:firstRowLastColumn="0" w:lastRowFirstColumn="0" w:lastRowLastColumn="0"/>
          <w:tblHeader/>
        </w:trPr>
        <w:tc>
          <w:tcPr>
            <w:tcW w:w="0" w:type="auto"/>
            <w:gridSpan w:val="8"/>
            <w:tcBorders>
              <w:bottom w:val="single" w:sz="4" w:space="0" w:color="auto"/>
            </w:tcBorders>
          </w:tcPr>
          <w:p w14:paraId="40EBE5AC" w14:textId="4FA003F5" w:rsidR="004E138C" w:rsidRPr="00C93328" w:rsidRDefault="004E138C" w:rsidP="00965DFF">
            <w:pPr>
              <w:pStyle w:val="Compact"/>
              <w:spacing w:line="360" w:lineRule="auto"/>
              <w:rPr>
                <w:b/>
                <w:bCs/>
              </w:rPr>
            </w:pPr>
            <w:r w:rsidRPr="00C93328">
              <w:rPr>
                <w:b/>
                <w:bCs/>
              </w:rPr>
              <w:t>Table 3</w:t>
            </w:r>
            <w:r w:rsidRPr="00C93328">
              <w:t>. Unadjusted and adjusted logistic regression analyses of associations between patient level factors and opportunities for improvement in patients alive 30 days after hospitalization.</w:t>
            </w:r>
          </w:p>
        </w:tc>
      </w:tr>
      <w:tr w:rsidR="004E138C" w:rsidRPr="00C93328" w14:paraId="00513600" w14:textId="77777777" w:rsidTr="004E138C">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14:paraId="5260AC5A" w14:textId="77777777" w:rsidR="004E138C" w:rsidRPr="00C93328" w:rsidRDefault="004E138C" w:rsidP="00965DFF">
            <w:pPr>
              <w:pStyle w:val="Compact"/>
              <w:spacing w:line="360" w:lineRule="auto"/>
              <w:rPr>
                <w:b/>
                <w:bCs/>
              </w:rPr>
            </w:pPr>
          </w:p>
        </w:tc>
        <w:tc>
          <w:tcPr>
            <w:tcW w:w="0" w:type="auto"/>
            <w:tcBorders>
              <w:top w:val="single" w:sz="4" w:space="0" w:color="auto"/>
            </w:tcBorders>
          </w:tcPr>
          <w:p w14:paraId="61C0D5FB" w14:textId="77777777" w:rsidR="004E138C" w:rsidRPr="00C93328" w:rsidRDefault="004E138C" w:rsidP="00965DFF">
            <w:pPr>
              <w:pStyle w:val="Compact"/>
              <w:spacing w:line="360" w:lineRule="auto"/>
              <w:jc w:val="center"/>
              <w:rPr>
                <w:b/>
                <w:bCs/>
              </w:rPr>
            </w:pPr>
          </w:p>
        </w:tc>
        <w:tc>
          <w:tcPr>
            <w:tcW w:w="0" w:type="auto"/>
            <w:gridSpan w:val="3"/>
            <w:tcBorders>
              <w:top w:val="single" w:sz="4" w:space="0" w:color="auto"/>
              <w:bottom w:val="single" w:sz="4" w:space="0" w:color="auto"/>
            </w:tcBorders>
          </w:tcPr>
          <w:p w14:paraId="6E0DC99A" w14:textId="656D2883" w:rsidR="004E138C" w:rsidRPr="00C93328" w:rsidRDefault="004E138C" w:rsidP="00965DFF">
            <w:pPr>
              <w:pStyle w:val="Compact"/>
              <w:spacing w:line="360" w:lineRule="auto"/>
              <w:jc w:val="center"/>
              <w:rPr>
                <w:b/>
                <w:bCs/>
              </w:rPr>
            </w:pPr>
            <w:r>
              <w:rPr>
                <w:b/>
                <w:bCs/>
              </w:rPr>
              <w:t>Unadjusted</w:t>
            </w:r>
          </w:p>
        </w:tc>
        <w:tc>
          <w:tcPr>
            <w:tcW w:w="0" w:type="auto"/>
            <w:gridSpan w:val="3"/>
            <w:tcBorders>
              <w:top w:val="single" w:sz="4" w:space="0" w:color="auto"/>
              <w:bottom w:val="single" w:sz="4" w:space="0" w:color="auto"/>
            </w:tcBorders>
          </w:tcPr>
          <w:p w14:paraId="0DA14E9B" w14:textId="2733049B" w:rsidR="004E138C" w:rsidRPr="00C93328" w:rsidRDefault="004E138C" w:rsidP="00965DFF">
            <w:pPr>
              <w:pStyle w:val="Compact"/>
              <w:spacing w:line="360" w:lineRule="auto"/>
              <w:jc w:val="center"/>
              <w:rPr>
                <w:b/>
                <w:bCs/>
              </w:rPr>
            </w:pPr>
            <w:r>
              <w:rPr>
                <w:b/>
                <w:bCs/>
              </w:rPr>
              <w:t>Adjusted</w:t>
            </w:r>
          </w:p>
        </w:tc>
      </w:tr>
      <w:tr w:rsidR="00EF2783" w:rsidRPr="00C93328" w14:paraId="5890E78F" w14:textId="77777777" w:rsidTr="004E138C">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14:paraId="4CF3D0BA" w14:textId="24EB61C5" w:rsidR="00263D6D" w:rsidRPr="00C93328" w:rsidRDefault="00263D6D" w:rsidP="00965DFF">
            <w:pPr>
              <w:pStyle w:val="Compact"/>
              <w:spacing w:line="360" w:lineRule="auto"/>
            </w:pPr>
            <w:r w:rsidRPr="00C93328">
              <w:rPr>
                <w:b/>
                <w:bCs/>
              </w:rPr>
              <w:t>Characteristic</w:t>
            </w:r>
          </w:p>
        </w:tc>
        <w:tc>
          <w:tcPr>
            <w:tcW w:w="0" w:type="auto"/>
            <w:tcBorders>
              <w:top w:val="single" w:sz="4" w:space="0" w:color="auto"/>
            </w:tcBorders>
          </w:tcPr>
          <w:p w14:paraId="409B51A7" w14:textId="632CF44D" w:rsidR="00263D6D" w:rsidRPr="00C93328" w:rsidRDefault="00263D6D" w:rsidP="00965DFF">
            <w:pPr>
              <w:pStyle w:val="Compact"/>
              <w:spacing w:line="360" w:lineRule="auto"/>
              <w:jc w:val="center"/>
            </w:pPr>
            <w:r w:rsidRPr="00C93328">
              <w:rPr>
                <w:b/>
                <w:bCs/>
              </w:rPr>
              <w:t>N</w:t>
            </w:r>
          </w:p>
        </w:tc>
        <w:tc>
          <w:tcPr>
            <w:tcW w:w="0" w:type="auto"/>
            <w:tcBorders>
              <w:top w:val="single" w:sz="4" w:space="0" w:color="auto"/>
            </w:tcBorders>
          </w:tcPr>
          <w:p w14:paraId="21984498" w14:textId="7E611B72" w:rsidR="00263D6D" w:rsidRPr="00C93328" w:rsidRDefault="00263D6D" w:rsidP="00965DFF">
            <w:pPr>
              <w:pStyle w:val="Compact"/>
              <w:spacing w:line="360" w:lineRule="auto"/>
              <w:jc w:val="center"/>
            </w:pPr>
            <w:r w:rsidRPr="00C93328">
              <w:rPr>
                <w:b/>
                <w:bCs/>
              </w:rPr>
              <w:t>OR</w:t>
            </w:r>
            <w:r w:rsidR="002617AD">
              <w:rPr>
                <w:rStyle w:val="Fotnotsreferens"/>
                <w:b/>
                <w:bCs/>
              </w:rPr>
              <w:footnoteReference w:id="5"/>
            </w:r>
          </w:p>
        </w:tc>
        <w:tc>
          <w:tcPr>
            <w:tcW w:w="0" w:type="auto"/>
            <w:tcBorders>
              <w:top w:val="single" w:sz="4" w:space="0" w:color="auto"/>
            </w:tcBorders>
          </w:tcPr>
          <w:p w14:paraId="698C3549" w14:textId="4BACBF0D" w:rsidR="00263D6D" w:rsidRPr="00C93328" w:rsidRDefault="00263D6D" w:rsidP="00965DFF">
            <w:pPr>
              <w:pStyle w:val="Compact"/>
              <w:spacing w:line="360" w:lineRule="auto"/>
              <w:jc w:val="center"/>
            </w:pPr>
            <w:r w:rsidRPr="00C93328">
              <w:rPr>
                <w:b/>
                <w:bCs/>
              </w:rPr>
              <w:t>95% CI</w:t>
            </w:r>
          </w:p>
        </w:tc>
        <w:tc>
          <w:tcPr>
            <w:tcW w:w="0" w:type="auto"/>
            <w:tcBorders>
              <w:top w:val="single" w:sz="4" w:space="0" w:color="auto"/>
            </w:tcBorders>
          </w:tcPr>
          <w:p w14:paraId="42E528F5" w14:textId="152D8779" w:rsidR="00263D6D" w:rsidRPr="00C93328" w:rsidRDefault="00263D6D" w:rsidP="00965DFF">
            <w:pPr>
              <w:pStyle w:val="Compact"/>
              <w:spacing w:line="360" w:lineRule="auto"/>
              <w:jc w:val="center"/>
            </w:pPr>
            <w:r w:rsidRPr="00C93328">
              <w:rPr>
                <w:b/>
                <w:bCs/>
              </w:rPr>
              <w:t>p-value</w:t>
            </w:r>
          </w:p>
        </w:tc>
        <w:tc>
          <w:tcPr>
            <w:tcW w:w="0" w:type="auto"/>
            <w:tcBorders>
              <w:top w:val="single" w:sz="4" w:space="0" w:color="auto"/>
            </w:tcBorders>
          </w:tcPr>
          <w:p w14:paraId="6C610702" w14:textId="7F7592B3" w:rsidR="00263D6D" w:rsidRPr="00C93328" w:rsidRDefault="00263D6D" w:rsidP="00965DFF">
            <w:pPr>
              <w:pStyle w:val="Compact"/>
              <w:spacing w:line="360" w:lineRule="auto"/>
              <w:jc w:val="center"/>
            </w:pPr>
            <w:r w:rsidRPr="00C93328">
              <w:rPr>
                <w:b/>
                <w:bCs/>
              </w:rPr>
              <w:t>OR</w:t>
            </w:r>
          </w:p>
        </w:tc>
        <w:tc>
          <w:tcPr>
            <w:tcW w:w="0" w:type="auto"/>
            <w:tcBorders>
              <w:top w:val="single" w:sz="4" w:space="0" w:color="auto"/>
            </w:tcBorders>
          </w:tcPr>
          <w:p w14:paraId="6156C6EB" w14:textId="2F7A77DF" w:rsidR="00263D6D" w:rsidRPr="00C93328" w:rsidRDefault="00263D6D" w:rsidP="00965DFF">
            <w:pPr>
              <w:pStyle w:val="Compact"/>
              <w:spacing w:line="360" w:lineRule="auto"/>
              <w:jc w:val="center"/>
            </w:pPr>
            <w:r w:rsidRPr="00C93328">
              <w:rPr>
                <w:b/>
                <w:bCs/>
              </w:rPr>
              <w:t>95% CI</w:t>
            </w:r>
          </w:p>
        </w:tc>
        <w:tc>
          <w:tcPr>
            <w:tcW w:w="0" w:type="auto"/>
            <w:tcBorders>
              <w:top w:val="single" w:sz="4" w:space="0" w:color="auto"/>
            </w:tcBorders>
          </w:tcPr>
          <w:p w14:paraId="591A147D" w14:textId="527E46B8" w:rsidR="00263D6D" w:rsidRPr="00C93328" w:rsidRDefault="00263D6D" w:rsidP="00965DFF">
            <w:pPr>
              <w:pStyle w:val="Compact"/>
              <w:spacing w:line="360" w:lineRule="auto"/>
              <w:jc w:val="center"/>
            </w:pPr>
            <w:r w:rsidRPr="00C93328">
              <w:rPr>
                <w:b/>
                <w:bCs/>
              </w:rPr>
              <w:t>p-value</w:t>
            </w:r>
          </w:p>
        </w:tc>
      </w:tr>
      <w:tr w:rsidR="00EF2783" w:rsidRPr="00C93328" w14:paraId="7CFA3AA2" w14:textId="77777777" w:rsidTr="00F7579C">
        <w:tc>
          <w:tcPr>
            <w:tcW w:w="0" w:type="auto"/>
          </w:tcPr>
          <w:p w14:paraId="4A104538" w14:textId="359C701D" w:rsidR="00263D6D" w:rsidRPr="00C93328" w:rsidRDefault="00263D6D" w:rsidP="00965DFF">
            <w:pPr>
              <w:pStyle w:val="Compact"/>
              <w:spacing w:line="360" w:lineRule="auto"/>
            </w:pPr>
            <w:r w:rsidRPr="00C93328">
              <w:rPr>
                <w:b/>
                <w:bCs/>
              </w:rPr>
              <w:t>Sex</w:t>
            </w:r>
          </w:p>
        </w:tc>
        <w:tc>
          <w:tcPr>
            <w:tcW w:w="0" w:type="auto"/>
          </w:tcPr>
          <w:p w14:paraId="6D3C613D" w14:textId="21678FC9" w:rsidR="00263D6D" w:rsidRPr="00C93328" w:rsidRDefault="00263D6D" w:rsidP="00965DFF">
            <w:pPr>
              <w:pStyle w:val="Compact"/>
              <w:spacing w:line="360" w:lineRule="auto"/>
              <w:jc w:val="center"/>
            </w:pPr>
            <w:r w:rsidRPr="00C93328">
              <w:t>1,395</w:t>
            </w:r>
          </w:p>
        </w:tc>
        <w:tc>
          <w:tcPr>
            <w:tcW w:w="0" w:type="auto"/>
          </w:tcPr>
          <w:p w14:paraId="406B5094" w14:textId="77777777" w:rsidR="00263D6D" w:rsidRPr="00C93328" w:rsidRDefault="00263D6D" w:rsidP="00965DFF">
            <w:pPr>
              <w:pStyle w:val="Compact"/>
              <w:spacing w:line="360" w:lineRule="auto"/>
            </w:pPr>
          </w:p>
        </w:tc>
        <w:tc>
          <w:tcPr>
            <w:tcW w:w="0" w:type="auto"/>
          </w:tcPr>
          <w:p w14:paraId="6FFF1B80" w14:textId="77777777" w:rsidR="00263D6D" w:rsidRPr="00C93328" w:rsidRDefault="00263D6D" w:rsidP="00965DFF">
            <w:pPr>
              <w:pStyle w:val="Compact"/>
              <w:spacing w:line="360" w:lineRule="auto"/>
            </w:pPr>
          </w:p>
        </w:tc>
        <w:tc>
          <w:tcPr>
            <w:tcW w:w="0" w:type="auto"/>
          </w:tcPr>
          <w:p w14:paraId="28CEE042" w14:textId="77777777" w:rsidR="00263D6D" w:rsidRPr="00C93328" w:rsidRDefault="00263D6D" w:rsidP="00965DFF">
            <w:pPr>
              <w:pStyle w:val="Compact"/>
              <w:spacing w:line="360" w:lineRule="auto"/>
            </w:pPr>
          </w:p>
        </w:tc>
        <w:tc>
          <w:tcPr>
            <w:tcW w:w="0" w:type="auto"/>
          </w:tcPr>
          <w:p w14:paraId="237E06E4" w14:textId="77777777" w:rsidR="00263D6D" w:rsidRPr="00C93328" w:rsidRDefault="00263D6D" w:rsidP="00965DFF">
            <w:pPr>
              <w:pStyle w:val="Compact"/>
              <w:spacing w:line="360" w:lineRule="auto"/>
            </w:pPr>
          </w:p>
        </w:tc>
        <w:tc>
          <w:tcPr>
            <w:tcW w:w="0" w:type="auto"/>
          </w:tcPr>
          <w:p w14:paraId="34DB142C" w14:textId="77777777" w:rsidR="00263D6D" w:rsidRPr="00C93328" w:rsidRDefault="00263D6D" w:rsidP="00965DFF">
            <w:pPr>
              <w:pStyle w:val="Compact"/>
              <w:spacing w:line="360" w:lineRule="auto"/>
            </w:pPr>
          </w:p>
        </w:tc>
        <w:tc>
          <w:tcPr>
            <w:tcW w:w="0" w:type="auto"/>
          </w:tcPr>
          <w:p w14:paraId="53A1B06D" w14:textId="77777777" w:rsidR="00263D6D" w:rsidRPr="00C93328" w:rsidRDefault="00263D6D" w:rsidP="00965DFF">
            <w:pPr>
              <w:pStyle w:val="Compact"/>
              <w:spacing w:line="360" w:lineRule="auto"/>
            </w:pPr>
          </w:p>
        </w:tc>
      </w:tr>
      <w:tr w:rsidR="00EF2783" w:rsidRPr="00C93328" w14:paraId="3874CBDC" w14:textId="77777777" w:rsidTr="00F7579C">
        <w:tc>
          <w:tcPr>
            <w:tcW w:w="0" w:type="auto"/>
          </w:tcPr>
          <w:p w14:paraId="26A84E6A" w14:textId="3829235D" w:rsidR="00263D6D" w:rsidRPr="00C93328" w:rsidRDefault="00263D6D" w:rsidP="00965DFF">
            <w:pPr>
              <w:pStyle w:val="Compact"/>
              <w:spacing w:line="360" w:lineRule="auto"/>
            </w:pPr>
            <w:r w:rsidRPr="00C93328">
              <w:t>Female</w:t>
            </w:r>
          </w:p>
        </w:tc>
        <w:tc>
          <w:tcPr>
            <w:tcW w:w="0" w:type="auto"/>
          </w:tcPr>
          <w:p w14:paraId="21D51233" w14:textId="77777777" w:rsidR="00263D6D" w:rsidRPr="00C93328" w:rsidRDefault="00263D6D" w:rsidP="00965DFF">
            <w:pPr>
              <w:pStyle w:val="Compact"/>
              <w:spacing w:line="360" w:lineRule="auto"/>
            </w:pPr>
          </w:p>
        </w:tc>
        <w:tc>
          <w:tcPr>
            <w:tcW w:w="0" w:type="auto"/>
          </w:tcPr>
          <w:p w14:paraId="0627F244" w14:textId="0323DCEE" w:rsidR="00263D6D" w:rsidRPr="00C93328" w:rsidRDefault="00263D6D" w:rsidP="00965DFF">
            <w:pPr>
              <w:pStyle w:val="Compact"/>
              <w:spacing w:line="360" w:lineRule="auto"/>
              <w:jc w:val="center"/>
            </w:pPr>
            <w:r w:rsidRPr="00C93328">
              <w:t>—</w:t>
            </w:r>
          </w:p>
        </w:tc>
        <w:tc>
          <w:tcPr>
            <w:tcW w:w="0" w:type="auto"/>
          </w:tcPr>
          <w:p w14:paraId="4585D5F9" w14:textId="3C0AC60C" w:rsidR="00263D6D" w:rsidRPr="00C93328" w:rsidRDefault="00263D6D" w:rsidP="00965DFF">
            <w:pPr>
              <w:pStyle w:val="Compact"/>
              <w:spacing w:line="360" w:lineRule="auto"/>
              <w:jc w:val="center"/>
            </w:pPr>
            <w:r w:rsidRPr="00C93328">
              <w:t>—</w:t>
            </w:r>
          </w:p>
        </w:tc>
        <w:tc>
          <w:tcPr>
            <w:tcW w:w="0" w:type="auto"/>
          </w:tcPr>
          <w:p w14:paraId="3A6E7EEF" w14:textId="77777777" w:rsidR="00263D6D" w:rsidRPr="00C93328" w:rsidRDefault="00263D6D" w:rsidP="00965DFF">
            <w:pPr>
              <w:pStyle w:val="Compact"/>
              <w:spacing w:line="360" w:lineRule="auto"/>
            </w:pPr>
          </w:p>
        </w:tc>
        <w:tc>
          <w:tcPr>
            <w:tcW w:w="0" w:type="auto"/>
          </w:tcPr>
          <w:p w14:paraId="3C08699F" w14:textId="6CD10FAA" w:rsidR="00263D6D" w:rsidRPr="00C93328" w:rsidRDefault="00263D6D" w:rsidP="00965DFF">
            <w:pPr>
              <w:pStyle w:val="Compact"/>
              <w:spacing w:line="360" w:lineRule="auto"/>
              <w:jc w:val="center"/>
            </w:pPr>
            <w:r w:rsidRPr="00C93328">
              <w:t>—</w:t>
            </w:r>
          </w:p>
        </w:tc>
        <w:tc>
          <w:tcPr>
            <w:tcW w:w="0" w:type="auto"/>
          </w:tcPr>
          <w:p w14:paraId="29C8C797" w14:textId="2650F704" w:rsidR="00263D6D" w:rsidRPr="00C93328" w:rsidRDefault="00263D6D" w:rsidP="00965DFF">
            <w:pPr>
              <w:pStyle w:val="Compact"/>
              <w:spacing w:line="360" w:lineRule="auto"/>
              <w:jc w:val="center"/>
            </w:pPr>
            <w:r w:rsidRPr="00C93328">
              <w:t>—</w:t>
            </w:r>
          </w:p>
        </w:tc>
        <w:tc>
          <w:tcPr>
            <w:tcW w:w="0" w:type="auto"/>
          </w:tcPr>
          <w:p w14:paraId="169DA2A2" w14:textId="77777777" w:rsidR="00263D6D" w:rsidRPr="00C93328" w:rsidRDefault="00263D6D" w:rsidP="00965DFF">
            <w:pPr>
              <w:pStyle w:val="Compact"/>
              <w:spacing w:line="360" w:lineRule="auto"/>
            </w:pPr>
          </w:p>
        </w:tc>
      </w:tr>
      <w:tr w:rsidR="00EF2783" w:rsidRPr="00C93328" w14:paraId="5BD29FF8" w14:textId="77777777" w:rsidTr="00F7579C">
        <w:tc>
          <w:tcPr>
            <w:tcW w:w="0" w:type="auto"/>
          </w:tcPr>
          <w:p w14:paraId="73BD9ACC" w14:textId="0D87A3A5" w:rsidR="00263D6D" w:rsidRPr="00C93328" w:rsidRDefault="00263D6D" w:rsidP="00965DFF">
            <w:pPr>
              <w:pStyle w:val="Compact"/>
              <w:spacing w:line="360" w:lineRule="auto"/>
            </w:pPr>
            <w:r w:rsidRPr="00C93328">
              <w:t>Male</w:t>
            </w:r>
          </w:p>
        </w:tc>
        <w:tc>
          <w:tcPr>
            <w:tcW w:w="0" w:type="auto"/>
          </w:tcPr>
          <w:p w14:paraId="4BE8892E" w14:textId="77777777" w:rsidR="00263D6D" w:rsidRPr="00C93328" w:rsidRDefault="00263D6D" w:rsidP="00965DFF">
            <w:pPr>
              <w:pStyle w:val="Compact"/>
              <w:spacing w:line="360" w:lineRule="auto"/>
            </w:pPr>
          </w:p>
        </w:tc>
        <w:tc>
          <w:tcPr>
            <w:tcW w:w="0" w:type="auto"/>
          </w:tcPr>
          <w:p w14:paraId="32E39A54" w14:textId="663AC8B9" w:rsidR="00263D6D" w:rsidRPr="00C93328" w:rsidRDefault="00263D6D" w:rsidP="00965DFF">
            <w:pPr>
              <w:pStyle w:val="Compact"/>
              <w:spacing w:line="360" w:lineRule="auto"/>
              <w:jc w:val="center"/>
            </w:pPr>
            <w:r w:rsidRPr="00C93328">
              <w:t>1.32</w:t>
            </w:r>
          </w:p>
        </w:tc>
        <w:tc>
          <w:tcPr>
            <w:tcW w:w="0" w:type="auto"/>
          </w:tcPr>
          <w:p w14:paraId="60A46294" w14:textId="615022D0" w:rsidR="00263D6D" w:rsidRPr="00C93328" w:rsidRDefault="00263D6D" w:rsidP="00965DFF">
            <w:pPr>
              <w:pStyle w:val="Compact"/>
              <w:spacing w:line="360" w:lineRule="auto"/>
              <w:jc w:val="center"/>
            </w:pPr>
            <w:r w:rsidRPr="00C93328">
              <w:t>0.87, 2.07</w:t>
            </w:r>
          </w:p>
        </w:tc>
        <w:tc>
          <w:tcPr>
            <w:tcW w:w="0" w:type="auto"/>
          </w:tcPr>
          <w:p w14:paraId="1D66AE58" w14:textId="74C262B9" w:rsidR="00263D6D" w:rsidRPr="00C93328" w:rsidRDefault="00263D6D" w:rsidP="00965DFF">
            <w:pPr>
              <w:pStyle w:val="Compact"/>
              <w:spacing w:line="360" w:lineRule="auto"/>
              <w:jc w:val="center"/>
            </w:pPr>
            <w:r w:rsidRPr="00C93328">
              <w:t>0.2</w:t>
            </w:r>
          </w:p>
        </w:tc>
        <w:tc>
          <w:tcPr>
            <w:tcW w:w="0" w:type="auto"/>
          </w:tcPr>
          <w:p w14:paraId="073B3300" w14:textId="4D296500" w:rsidR="00263D6D" w:rsidRPr="00C93328" w:rsidRDefault="00263D6D" w:rsidP="00965DFF">
            <w:pPr>
              <w:pStyle w:val="Compact"/>
              <w:spacing w:line="360" w:lineRule="auto"/>
              <w:jc w:val="center"/>
            </w:pPr>
            <w:r w:rsidRPr="00C93328">
              <w:t>1.20</w:t>
            </w:r>
          </w:p>
        </w:tc>
        <w:tc>
          <w:tcPr>
            <w:tcW w:w="0" w:type="auto"/>
          </w:tcPr>
          <w:p w14:paraId="05202FFD" w14:textId="57DFC31D" w:rsidR="00263D6D" w:rsidRPr="00C93328" w:rsidRDefault="00263D6D" w:rsidP="00965DFF">
            <w:pPr>
              <w:pStyle w:val="Compact"/>
              <w:spacing w:line="360" w:lineRule="auto"/>
              <w:jc w:val="center"/>
            </w:pPr>
            <w:r w:rsidRPr="00C93328">
              <w:t>0.74, 2.00</w:t>
            </w:r>
          </w:p>
        </w:tc>
        <w:tc>
          <w:tcPr>
            <w:tcW w:w="0" w:type="auto"/>
          </w:tcPr>
          <w:p w14:paraId="3EDDBE19" w14:textId="2B39E763" w:rsidR="00263D6D" w:rsidRPr="00C93328" w:rsidRDefault="00263D6D" w:rsidP="00965DFF">
            <w:pPr>
              <w:pStyle w:val="Compact"/>
              <w:spacing w:line="360" w:lineRule="auto"/>
              <w:jc w:val="center"/>
            </w:pPr>
            <w:r w:rsidRPr="00C93328">
              <w:t>0.5</w:t>
            </w:r>
          </w:p>
        </w:tc>
      </w:tr>
      <w:tr w:rsidR="00EF2783" w:rsidRPr="00C93328" w14:paraId="07C1A676" w14:textId="77777777" w:rsidTr="00F7579C">
        <w:tc>
          <w:tcPr>
            <w:tcW w:w="0" w:type="auto"/>
          </w:tcPr>
          <w:p w14:paraId="3A4FD399" w14:textId="163BE4C8" w:rsidR="00263D6D" w:rsidRPr="00C93328" w:rsidRDefault="00263D6D" w:rsidP="00965DFF">
            <w:pPr>
              <w:pStyle w:val="Compact"/>
              <w:spacing w:line="360" w:lineRule="auto"/>
            </w:pPr>
            <w:r w:rsidRPr="00C93328">
              <w:rPr>
                <w:b/>
                <w:bCs/>
              </w:rPr>
              <w:t>Age</w:t>
            </w:r>
          </w:p>
        </w:tc>
        <w:tc>
          <w:tcPr>
            <w:tcW w:w="0" w:type="auto"/>
          </w:tcPr>
          <w:p w14:paraId="23755AA4" w14:textId="1A122BE5" w:rsidR="00263D6D" w:rsidRPr="00C93328" w:rsidRDefault="00263D6D" w:rsidP="00965DFF">
            <w:pPr>
              <w:pStyle w:val="Compact"/>
              <w:spacing w:line="360" w:lineRule="auto"/>
              <w:jc w:val="center"/>
            </w:pPr>
            <w:r w:rsidRPr="00C93328">
              <w:t>1,395</w:t>
            </w:r>
          </w:p>
        </w:tc>
        <w:tc>
          <w:tcPr>
            <w:tcW w:w="0" w:type="auto"/>
          </w:tcPr>
          <w:p w14:paraId="6823190C" w14:textId="6C994B82" w:rsidR="00263D6D" w:rsidRPr="00C93328" w:rsidRDefault="00263D6D" w:rsidP="00965DFF">
            <w:pPr>
              <w:pStyle w:val="Compact"/>
              <w:spacing w:line="360" w:lineRule="auto"/>
              <w:jc w:val="center"/>
            </w:pPr>
            <w:r w:rsidRPr="00C93328">
              <w:t>1.01</w:t>
            </w:r>
          </w:p>
        </w:tc>
        <w:tc>
          <w:tcPr>
            <w:tcW w:w="0" w:type="auto"/>
          </w:tcPr>
          <w:p w14:paraId="2584C88A" w14:textId="298E71AF" w:rsidR="00263D6D" w:rsidRPr="00C93328" w:rsidRDefault="00263D6D" w:rsidP="00965DFF">
            <w:pPr>
              <w:pStyle w:val="Compact"/>
              <w:spacing w:line="360" w:lineRule="auto"/>
              <w:jc w:val="center"/>
            </w:pPr>
            <w:r w:rsidRPr="00C93328">
              <w:t>1.00, 1.02</w:t>
            </w:r>
          </w:p>
        </w:tc>
        <w:tc>
          <w:tcPr>
            <w:tcW w:w="0" w:type="auto"/>
          </w:tcPr>
          <w:p w14:paraId="720E0E2D" w14:textId="5BDD9147" w:rsidR="00263D6D" w:rsidRPr="00C93328" w:rsidRDefault="00263D6D" w:rsidP="00965DFF">
            <w:pPr>
              <w:pStyle w:val="Compact"/>
              <w:spacing w:line="360" w:lineRule="auto"/>
              <w:jc w:val="center"/>
            </w:pPr>
            <w:r w:rsidRPr="00C93328">
              <w:t>0.14</w:t>
            </w:r>
          </w:p>
        </w:tc>
        <w:tc>
          <w:tcPr>
            <w:tcW w:w="0" w:type="auto"/>
          </w:tcPr>
          <w:p w14:paraId="2042CF75" w14:textId="5428300C" w:rsidR="00263D6D" w:rsidRPr="00C93328" w:rsidRDefault="00263D6D" w:rsidP="00965DFF">
            <w:pPr>
              <w:pStyle w:val="Compact"/>
              <w:spacing w:line="360" w:lineRule="auto"/>
              <w:jc w:val="center"/>
            </w:pPr>
            <w:r w:rsidRPr="00C93328">
              <w:t>1.01</w:t>
            </w:r>
          </w:p>
        </w:tc>
        <w:tc>
          <w:tcPr>
            <w:tcW w:w="0" w:type="auto"/>
          </w:tcPr>
          <w:p w14:paraId="3E1D7FC4" w14:textId="2CAF0131" w:rsidR="00263D6D" w:rsidRPr="00C93328" w:rsidRDefault="00263D6D" w:rsidP="00965DFF">
            <w:pPr>
              <w:pStyle w:val="Compact"/>
              <w:spacing w:line="360" w:lineRule="auto"/>
              <w:jc w:val="center"/>
            </w:pPr>
            <w:r w:rsidRPr="00C93328">
              <w:t>0.99, 1.02</w:t>
            </w:r>
          </w:p>
        </w:tc>
        <w:tc>
          <w:tcPr>
            <w:tcW w:w="0" w:type="auto"/>
          </w:tcPr>
          <w:p w14:paraId="0CBB47E4" w14:textId="74489066" w:rsidR="00263D6D" w:rsidRPr="00C93328" w:rsidRDefault="00263D6D" w:rsidP="00965DFF">
            <w:pPr>
              <w:pStyle w:val="Compact"/>
              <w:spacing w:line="360" w:lineRule="auto"/>
              <w:jc w:val="center"/>
            </w:pPr>
            <w:r w:rsidRPr="00C93328">
              <w:t>0.4</w:t>
            </w:r>
          </w:p>
        </w:tc>
      </w:tr>
      <w:tr w:rsidR="00EF2783" w:rsidRPr="00C93328" w14:paraId="470ECD11" w14:textId="77777777" w:rsidTr="00F7579C">
        <w:tc>
          <w:tcPr>
            <w:tcW w:w="0" w:type="auto"/>
          </w:tcPr>
          <w:p w14:paraId="2B1BABEC" w14:textId="2045F769" w:rsidR="00263D6D" w:rsidRPr="00C93328" w:rsidRDefault="00EF2783" w:rsidP="00965DFF">
            <w:pPr>
              <w:pStyle w:val="Compact"/>
              <w:spacing w:line="360" w:lineRule="auto"/>
            </w:pPr>
            <w:r>
              <w:rPr>
                <w:b/>
                <w:bCs/>
              </w:rPr>
              <w:t>Mechanical ventilation</w:t>
            </w:r>
          </w:p>
        </w:tc>
        <w:tc>
          <w:tcPr>
            <w:tcW w:w="0" w:type="auto"/>
          </w:tcPr>
          <w:p w14:paraId="5F9F5945" w14:textId="7BB40848" w:rsidR="00263D6D" w:rsidRPr="00C93328" w:rsidRDefault="00263D6D" w:rsidP="00965DFF">
            <w:pPr>
              <w:pStyle w:val="Compact"/>
              <w:spacing w:line="360" w:lineRule="auto"/>
              <w:jc w:val="center"/>
            </w:pPr>
            <w:r w:rsidRPr="00C93328">
              <w:t>1,055</w:t>
            </w:r>
          </w:p>
        </w:tc>
        <w:tc>
          <w:tcPr>
            <w:tcW w:w="0" w:type="auto"/>
          </w:tcPr>
          <w:p w14:paraId="7F30926A" w14:textId="77777777" w:rsidR="00263D6D" w:rsidRPr="00C93328" w:rsidRDefault="00263D6D" w:rsidP="00965DFF">
            <w:pPr>
              <w:pStyle w:val="Compact"/>
              <w:spacing w:line="360" w:lineRule="auto"/>
            </w:pPr>
          </w:p>
        </w:tc>
        <w:tc>
          <w:tcPr>
            <w:tcW w:w="0" w:type="auto"/>
          </w:tcPr>
          <w:p w14:paraId="056DF15C" w14:textId="77777777" w:rsidR="00263D6D" w:rsidRPr="00C93328" w:rsidRDefault="00263D6D" w:rsidP="00965DFF">
            <w:pPr>
              <w:pStyle w:val="Compact"/>
              <w:spacing w:line="360" w:lineRule="auto"/>
            </w:pPr>
          </w:p>
        </w:tc>
        <w:tc>
          <w:tcPr>
            <w:tcW w:w="0" w:type="auto"/>
          </w:tcPr>
          <w:p w14:paraId="65D10BD8" w14:textId="77777777" w:rsidR="00263D6D" w:rsidRPr="00C93328" w:rsidRDefault="00263D6D" w:rsidP="00965DFF">
            <w:pPr>
              <w:pStyle w:val="Compact"/>
              <w:spacing w:line="360" w:lineRule="auto"/>
            </w:pPr>
          </w:p>
        </w:tc>
        <w:tc>
          <w:tcPr>
            <w:tcW w:w="0" w:type="auto"/>
          </w:tcPr>
          <w:p w14:paraId="1FC04ADE" w14:textId="77777777" w:rsidR="00263D6D" w:rsidRPr="00C93328" w:rsidRDefault="00263D6D" w:rsidP="00965DFF">
            <w:pPr>
              <w:pStyle w:val="Compact"/>
              <w:spacing w:line="360" w:lineRule="auto"/>
            </w:pPr>
          </w:p>
        </w:tc>
        <w:tc>
          <w:tcPr>
            <w:tcW w:w="0" w:type="auto"/>
          </w:tcPr>
          <w:p w14:paraId="2F04E19E" w14:textId="77777777" w:rsidR="00263D6D" w:rsidRPr="00C93328" w:rsidRDefault="00263D6D" w:rsidP="00965DFF">
            <w:pPr>
              <w:pStyle w:val="Compact"/>
              <w:spacing w:line="360" w:lineRule="auto"/>
            </w:pPr>
          </w:p>
        </w:tc>
        <w:tc>
          <w:tcPr>
            <w:tcW w:w="0" w:type="auto"/>
          </w:tcPr>
          <w:p w14:paraId="6950425D" w14:textId="77777777" w:rsidR="00263D6D" w:rsidRPr="00C93328" w:rsidRDefault="00263D6D" w:rsidP="00965DFF">
            <w:pPr>
              <w:pStyle w:val="Compact"/>
              <w:spacing w:line="360" w:lineRule="auto"/>
            </w:pPr>
          </w:p>
        </w:tc>
      </w:tr>
      <w:tr w:rsidR="00EF2783" w:rsidRPr="00C93328" w14:paraId="0A897DB5" w14:textId="77777777" w:rsidTr="00F7579C">
        <w:tc>
          <w:tcPr>
            <w:tcW w:w="0" w:type="auto"/>
          </w:tcPr>
          <w:p w14:paraId="1DDDD281" w14:textId="550F44E3" w:rsidR="00263D6D" w:rsidRPr="00C93328" w:rsidRDefault="00EF2783" w:rsidP="00965DFF">
            <w:pPr>
              <w:pStyle w:val="Compact"/>
              <w:spacing w:line="360" w:lineRule="auto"/>
            </w:pPr>
            <w:r>
              <w:t>Mechanical ventilation</w:t>
            </w:r>
            <w:r w:rsidR="00263D6D" w:rsidRPr="00C93328">
              <w:t xml:space="preserve"> &gt; 7 days</w:t>
            </w:r>
          </w:p>
        </w:tc>
        <w:tc>
          <w:tcPr>
            <w:tcW w:w="0" w:type="auto"/>
          </w:tcPr>
          <w:p w14:paraId="61E163B8" w14:textId="77777777" w:rsidR="00263D6D" w:rsidRPr="00C93328" w:rsidRDefault="00263D6D" w:rsidP="00965DFF">
            <w:pPr>
              <w:pStyle w:val="Compact"/>
              <w:spacing w:line="360" w:lineRule="auto"/>
            </w:pPr>
          </w:p>
        </w:tc>
        <w:tc>
          <w:tcPr>
            <w:tcW w:w="0" w:type="auto"/>
          </w:tcPr>
          <w:p w14:paraId="1EBB8747" w14:textId="3D59135C" w:rsidR="00263D6D" w:rsidRPr="00C93328" w:rsidRDefault="00263D6D" w:rsidP="00965DFF">
            <w:pPr>
              <w:pStyle w:val="Compact"/>
              <w:spacing w:line="360" w:lineRule="auto"/>
              <w:jc w:val="center"/>
            </w:pPr>
            <w:r w:rsidRPr="00C93328">
              <w:t>—</w:t>
            </w:r>
          </w:p>
        </w:tc>
        <w:tc>
          <w:tcPr>
            <w:tcW w:w="0" w:type="auto"/>
          </w:tcPr>
          <w:p w14:paraId="1B4164D2" w14:textId="042C0FA9" w:rsidR="00263D6D" w:rsidRPr="00C93328" w:rsidRDefault="00263D6D" w:rsidP="00965DFF">
            <w:pPr>
              <w:pStyle w:val="Compact"/>
              <w:spacing w:line="360" w:lineRule="auto"/>
              <w:jc w:val="center"/>
            </w:pPr>
            <w:r w:rsidRPr="00C93328">
              <w:t>—</w:t>
            </w:r>
          </w:p>
        </w:tc>
        <w:tc>
          <w:tcPr>
            <w:tcW w:w="0" w:type="auto"/>
          </w:tcPr>
          <w:p w14:paraId="36C57E58" w14:textId="77777777" w:rsidR="00263D6D" w:rsidRPr="00C93328" w:rsidRDefault="00263D6D" w:rsidP="00965DFF">
            <w:pPr>
              <w:pStyle w:val="Compact"/>
              <w:spacing w:line="360" w:lineRule="auto"/>
            </w:pPr>
          </w:p>
        </w:tc>
        <w:tc>
          <w:tcPr>
            <w:tcW w:w="0" w:type="auto"/>
          </w:tcPr>
          <w:p w14:paraId="518CB655" w14:textId="1BEC0D6B" w:rsidR="00263D6D" w:rsidRPr="00C93328" w:rsidRDefault="00263D6D" w:rsidP="00965DFF">
            <w:pPr>
              <w:pStyle w:val="Compact"/>
              <w:spacing w:line="360" w:lineRule="auto"/>
              <w:jc w:val="center"/>
            </w:pPr>
            <w:r w:rsidRPr="00C93328">
              <w:t>—</w:t>
            </w:r>
          </w:p>
        </w:tc>
        <w:tc>
          <w:tcPr>
            <w:tcW w:w="0" w:type="auto"/>
          </w:tcPr>
          <w:p w14:paraId="1E3BB5D8" w14:textId="1FEE2BA6" w:rsidR="00263D6D" w:rsidRPr="00C93328" w:rsidRDefault="00263D6D" w:rsidP="00965DFF">
            <w:pPr>
              <w:pStyle w:val="Compact"/>
              <w:spacing w:line="360" w:lineRule="auto"/>
              <w:jc w:val="center"/>
            </w:pPr>
            <w:r w:rsidRPr="00C93328">
              <w:t>—</w:t>
            </w:r>
          </w:p>
        </w:tc>
        <w:tc>
          <w:tcPr>
            <w:tcW w:w="0" w:type="auto"/>
          </w:tcPr>
          <w:p w14:paraId="73BBE693" w14:textId="77777777" w:rsidR="00263D6D" w:rsidRPr="00C93328" w:rsidRDefault="00263D6D" w:rsidP="00965DFF">
            <w:pPr>
              <w:pStyle w:val="Compact"/>
              <w:spacing w:line="360" w:lineRule="auto"/>
            </w:pPr>
          </w:p>
        </w:tc>
      </w:tr>
      <w:tr w:rsidR="00EF2783" w:rsidRPr="00C93328" w14:paraId="492CB7FB" w14:textId="77777777" w:rsidTr="00F7579C">
        <w:tc>
          <w:tcPr>
            <w:tcW w:w="0" w:type="auto"/>
          </w:tcPr>
          <w:p w14:paraId="57A8363C" w14:textId="3D15958A" w:rsidR="00263D6D" w:rsidRPr="00C93328" w:rsidRDefault="00EF2783" w:rsidP="00965DFF">
            <w:pPr>
              <w:pStyle w:val="Compact"/>
              <w:spacing w:line="360" w:lineRule="auto"/>
            </w:pPr>
            <w:r>
              <w:t>Mechanical ventilation</w:t>
            </w:r>
            <w:r w:rsidR="00263D6D" w:rsidRPr="00C93328">
              <w:t xml:space="preserve"> 1-7 days</w:t>
            </w:r>
          </w:p>
        </w:tc>
        <w:tc>
          <w:tcPr>
            <w:tcW w:w="0" w:type="auto"/>
          </w:tcPr>
          <w:p w14:paraId="6B357F73" w14:textId="77777777" w:rsidR="00263D6D" w:rsidRPr="00C93328" w:rsidRDefault="00263D6D" w:rsidP="00965DFF">
            <w:pPr>
              <w:pStyle w:val="Compact"/>
              <w:spacing w:line="360" w:lineRule="auto"/>
            </w:pPr>
          </w:p>
        </w:tc>
        <w:tc>
          <w:tcPr>
            <w:tcW w:w="0" w:type="auto"/>
          </w:tcPr>
          <w:p w14:paraId="7E674EF1" w14:textId="2710482A" w:rsidR="00263D6D" w:rsidRPr="00C93328" w:rsidRDefault="00263D6D" w:rsidP="00965DFF">
            <w:pPr>
              <w:pStyle w:val="Compact"/>
              <w:spacing w:line="360" w:lineRule="auto"/>
              <w:jc w:val="center"/>
            </w:pPr>
            <w:r w:rsidRPr="00C93328">
              <w:t>0.93</w:t>
            </w:r>
          </w:p>
        </w:tc>
        <w:tc>
          <w:tcPr>
            <w:tcW w:w="0" w:type="auto"/>
          </w:tcPr>
          <w:p w14:paraId="5C4C709B" w14:textId="2D3D9A41" w:rsidR="00263D6D" w:rsidRPr="00C93328" w:rsidRDefault="00263D6D" w:rsidP="00965DFF">
            <w:pPr>
              <w:pStyle w:val="Compact"/>
              <w:spacing w:line="360" w:lineRule="auto"/>
              <w:jc w:val="center"/>
            </w:pPr>
            <w:r w:rsidRPr="00C93328">
              <w:t>0.40, 2.21</w:t>
            </w:r>
          </w:p>
        </w:tc>
        <w:tc>
          <w:tcPr>
            <w:tcW w:w="0" w:type="auto"/>
          </w:tcPr>
          <w:p w14:paraId="7B88CA4A" w14:textId="2E9CC90D" w:rsidR="00263D6D" w:rsidRPr="00C93328" w:rsidRDefault="00263D6D" w:rsidP="00965DFF">
            <w:pPr>
              <w:pStyle w:val="Compact"/>
              <w:spacing w:line="360" w:lineRule="auto"/>
              <w:jc w:val="center"/>
            </w:pPr>
            <w:r w:rsidRPr="00C93328">
              <w:t>0.9</w:t>
            </w:r>
          </w:p>
        </w:tc>
        <w:tc>
          <w:tcPr>
            <w:tcW w:w="0" w:type="auto"/>
          </w:tcPr>
          <w:p w14:paraId="49C56CDF" w14:textId="729CAF3B" w:rsidR="00263D6D" w:rsidRPr="00C93328" w:rsidRDefault="00263D6D" w:rsidP="00965DFF">
            <w:pPr>
              <w:pStyle w:val="Compact"/>
              <w:spacing w:line="360" w:lineRule="auto"/>
              <w:jc w:val="center"/>
            </w:pPr>
            <w:r w:rsidRPr="00C93328">
              <w:t>1.62</w:t>
            </w:r>
          </w:p>
        </w:tc>
        <w:tc>
          <w:tcPr>
            <w:tcW w:w="0" w:type="auto"/>
          </w:tcPr>
          <w:p w14:paraId="35EE87BF" w14:textId="7FFB65C3" w:rsidR="00263D6D" w:rsidRPr="00C93328" w:rsidRDefault="00263D6D" w:rsidP="00965DFF">
            <w:pPr>
              <w:pStyle w:val="Compact"/>
              <w:spacing w:line="360" w:lineRule="auto"/>
            </w:pPr>
            <w:r w:rsidRPr="00C93328">
              <w:t>0.60, 4.39</w:t>
            </w:r>
          </w:p>
        </w:tc>
        <w:tc>
          <w:tcPr>
            <w:tcW w:w="0" w:type="auto"/>
          </w:tcPr>
          <w:p w14:paraId="1ADA70F9" w14:textId="2EB1BB0A" w:rsidR="00263D6D" w:rsidRPr="00C93328" w:rsidRDefault="00263D6D" w:rsidP="00965DFF">
            <w:pPr>
              <w:pStyle w:val="Compact"/>
              <w:spacing w:line="360" w:lineRule="auto"/>
              <w:jc w:val="center"/>
            </w:pPr>
            <w:r w:rsidRPr="00C93328">
              <w:t>0.3</w:t>
            </w:r>
          </w:p>
        </w:tc>
      </w:tr>
      <w:tr w:rsidR="00EF2783" w:rsidRPr="00C93328" w14:paraId="69AA3A0C" w14:textId="77777777" w:rsidTr="00F7579C">
        <w:tc>
          <w:tcPr>
            <w:tcW w:w="0" w:type="auto"/>
          </w:tcPr>
          <w:p w14:paraId="539AE283" w14:textId="71CDADAD" w:rsidR="00263D6D" w:rsidRPr="00C93328" w:rsidRDefault="00263D6D" w:rsidP="00965DFF">
            <w:pPr>
              <w:pStyle w:val="Compact"/>
              <w:spacing w:line="360" w:lineRule="auto"/>
            </w:pPr>
            <w:r w:rsidRPr="00C93328">
              <w:t>No intubation</w:t>
            </w:r>
          </w:p>
        </w:tc>
        <w:tc>
          <w:tcPr>
            <w:tcW w:w="0" w:type="auto"/>
          </w:tcPr>
          <w:p w14:paraId="77F09C9E" w14:textId="77777777" w:rsidR="00263D6D" w:rsidRPr="00C93328" w:rsidRDefault="00263D6D" w:rsidP="00965DFF">
            <w:pPr>
              <w:pStyle w:val="Compact"/>
              <w:spacing w:line="360" w:lineRule="auto"/>
            </w:pPr>
          </w:p>
        </w:tc>
        <w:tc>
          <w:tcPr>
            <w:tcW w:w="0" w:type="auto"/>
          </w:tcPr>
          <w:p w14:paraId="64B56237" w14:textId="0312CF71" w:rsidR="00263D6D" w:rsidRPr="00C93328" w:rsidRDefault="00263D6D" w:rsidP="00965DFF">
            <w:pPr>
              <w:pStyle w:val="Compact"/>
              <w:spacing w:line="360" w:lineRule="auto"/>
              <w:jc w:val="center"/>
            </w:pPr>
            <w:r w:rsidRPr="00C93328">
              <w:t>1.25</w:t>
            </w:r>
          </w:p>
        </w:tc>
        <w:tc>
          <w:tcPr>
            <w:tcW w:w="0" w:type="auto"/>
          </w:tcPr>
          <w:p w14:paraId="1D85CBBF" w14:textId="19E15E33" w:rsidR="00263D6D" w:rsidRPr="00C93328" w:rsidRDefault="00263D6D" w:rsidP="00965DFF">
            <w:pPr>
              <w:pStyle w:val="Compact"/>
              <w:spacing w:line="360" w:lineRule="auto"/>
              <w:jc w:val="center"/>
            </w:pPr>
            <w:r w:rsidRPr="00C93328">
              <w:t>0.68, 2.55</w:t>
            </w:r>
          </w:p>
        </w:tc>
        <w:tc>
          <w:tcPr>
            <w:tcW w:w="0" w:type="auto"/>
          </w:tcPr>
          <w:p w14:paraId="30E62A37" w14:textId="50DBC1E1" w:rsidR="00263D6D" w:rsidRPr="00C93328" w:rsidRDefault="00263D6D" w:rsidP="00965DFF">
            <w:pPr>
              <w:pStyle w:val="Compact"/>
              <w:spacing w:line="360" w:lineRule="auto"/>
              <w:jc w:val="center"/>
            </w:pPr>
            <w:r w:rsidRPr="00C93328">
              <w:t>0.5</w:t>
            </w:r>
          </w:p>
        </w:tc>
        <w:tc>
          <w:tcPr>
            <w:tcW w:w="0" w:type="auto"/>
          </w:tcPr>
          <w:p w14:paraId="08EE52EE" w14:textId="1D113BA6" w:rsidR="00263D6D" w:rsidRPr="00C93328" w:rsidRDefault="00263D6D" w:rsidP="00965DFF">
            <w:pPr>
              <w:pStyle w:val="Compact"/>
              <w:spacing w:line="360" w:lineRule="auto"/>
              <w:jc w:val="center"/>
            </w:pPr>
            <w:r w:rsidRPr="00C93328">
              <w:t>1.51</w:t>
            </w:r>
          </w:p>
        </w:tc>
        <w:tc>
          <w:tcPr>
            <w:tcW w:w="0" w:type="auto"/>
          </w:tcPr>
          <w:p w14:paraId="39F02ADC" w14:textId="1C8E3AC3" w:rsidR="00263D6D" w:rsidRPr="00C93328" w:rsidRDefault="00263D6D" w:rsidP="00965DFF">
            <w:pPr>
              <w:pStyle w:val="Compact"/>
              <w:spacing w:line="360" w:lineRule="auto"/>
              <w:jc w:val="center"/>
            </w:pPr>
            <w:r w:rsidRPr="00C93328">
              <w:t>0.56, 4.09</w:t>
            </w:r>
          </w:p>
        </w:tc>
        <w:tc>
          <w:tcPr>
            <w:tcW w:w="0" w:type="auto"/>
          </w:tcPr>
          <w:p w14:paraId="4DA90ED1" w14:textId="6512B882" w:rsidR="00263D6D" w:rsidRPr="00C93328" w:rsidRDefault="00263D6D" w:rsidP="00965DFF">
            <w:pPr>
              <w:pStyle w:val="Compact"/>
              <w:spacing w:line="360" w:lineRule="auto"/>
              <w:jc w:val="center"/>
            </w:pPr>
            <w:r w:rsidRPr="00C93328">
              <w:t>0.4</w:t>
            </w:r>
          </w:p>
        </w:tc>
      </w:tr>
      <w:tr w:rsidR="00EF2783" w:rsidRPr="00C93328" w14:paraId="3A498C6A" w14:textId="77777777" w:rsidTr="00F7579C">
        <w:tc>
          <w:tcPr>
            <w:tcW w:w="0" w:type="auto"/>
          </w:tcPr>
          <w:p w14:paraId="4281BB32" w14:textId="3CCABF3D" w:rsidR="00263D6D" w:rsidRPr="00C93328" w:rsidRDefault="00263D6D" w:rsidP="00965DFF">
            <w:pPr>
              <w:pStyle w:val="Compact"/>
              <w:spacing w:line="360" w:lineRule="auto"/>
            </w:pPr>
            <w:r w:rsidRPr="00C93328">
              <w:rPr>
                <w:b/>
                <w:bCs/>
              </w:rPr>
              <w:t>Revised Trauma Score</w:t>
            </w:r>
          </w:p>
        </w:tc>
        <w:tc>
          <w:tcPr>
            <w:tcW w:w="0" w:type="auto"/>
          </w:tcPr>
          <w:p w14:paraId="05F74908" w14:textId="1FC61C20" w:rsidR="00263D6D" w:rsidRPr="00C93328" w:rsidRDefault="00263D6D" w:rsidP="00965DFF">
            <w:pPr>
              <w:pStyle w:val="Compact"/>
              <w:spacing w:line="360" w:lineRule="auto"/>
              <w:jc w:val="center"/>
            </w:pPr>
            <w:r w:rsidRPr="00C93328">
              <w:t>1,228</w:t>
            </w:r>
          </w:p>
        </w:tc>
        <w:tc>
          <w:tcPr>
            <w:tcW w:w="0" w:type="auto"/>
          </w:tcPr>
          <w:p w14:paraId="7AB95F8A" w14:textId="23698B84" w:rsidR="00263D6D" w:rsidRPr="00C93328" w:rsidRDefault="00263D6D" w:rsidP="00965DFF">
            <w:pPr>
              <w:pStyle w:val="Compact"/>
              <w:spacing w:line="360" w:lineRule="auto"/>
              <w:jc w:val="center"/>
            </w:pPr>
            <w:r w:rsidRPr="00C93328">
              <w:t>1.09</w:t>
            </w:r>
          </w:p>
        </w:tc>
        <w:tc>
          <w:tcPr>
            <w:tcW w:w="0" w:type="auto"/>
          </w:tcPr>
          <w:p w14:paraId="349334B5" w14:textId="37B193BC" w:rsidR="00263D6D" w:rsidRPr="00C93328" w:rsidRDefault="00263D6D" w:rsidP="00965DFF">
            <w:pPr>
              <w:pStyle w:val="Compact"/>
              <w:spacing w:line="360" w:lineRule="auto"/>
              <w:jc w:val="center"/>
            </w:pPr>
            <w:r w:rsidRPr="00C93328">
              <w:t>0.99, 1.21</w:t>
            </w:r>
          </w:p>
        </w:tc>
        <w:tc>
          <w:tcPr>
            <w:tcW w:w="0" w:type="auto"/>
          </w:tcPr>
          <w:p w14:paraId="0E59DC19" w14:textId="116BE268" w:rsidR="00263D6D" w:rsidRPr="00C93328" w:rsidRDefault="00263D6D" w:rsidP="00965DFF">
            <w:pPr>
              <w:pStyle w:val="Compact"/>
              <w:spacing w:line="360" w:lineRule="auto"/>
              <w:jc w:val="center"/>
            </w:pPr>
            <w:r w:rsidRPr="00C93328">
              <w:t>0.094</w:t>
            </w:r>
          </w:p>
        </w:tc>
        <w:tc>
          <w:tcPr>
            <w:tcW w:w="0" w:type="auto"/>
          </w:tcPr>
          <w:p w14:paraId="285D647B" w14:textId="19D5A03C" w:rsidR="00263D6D" w:rsidRPr="00C93328" w:rsidRDefault="00263D6D" w:rsidP="00965DFF">
            <w:pPr>
              <w:pStyle w:val="Compact"/>
              <w:spacing w:line="360" w:lineRule="auto"/>
              <w:jc w:val="center"/>
            </w:pPr>
            <w:r w:rsidRPr="00C93328">
              <w:t>1.10</w:t>
            </w:r>
          </w:p>
        </w:tc>
        <w:tc>
          <w:tcPr>
            <w:tcW w:w="0" w:type="auto"/>
          </w:tcPr>
          <w:p w14:paraId="21E47B68" w14:textId="0DFBCF5C" w:rsidR="00263D6D" w:rsidRPr="00C93328" w:rsidRDefault="00263D6D" w:rsidP="00965DFF">
            <w:pPr>
              <w:pStyle w:val="Compact"/>
              <w:spacing w:line="360" w:lineRule="auto"/>
              <w:jc w:val="center"/>
            </w:pPr>
            <w:r w:rsidRPr="00C93328">
              <w:t>0.91, 1.35</w:t>
            </w:r>
          </w:p>
        </w:tc>
        <w:tc>
          <w:tcPr>
            <w:tcW w:w="0" w:type="auto"/>
          </w:tcPr>
          <w:p w14:paraId="555F0B83" w14:textId="34B66820" w:rsidR="00263D6D" w:rsidRPr="00C93328" w:rsidRDefault="00263D6D" w:rsidP="00965DFF">
            <w:pPr>
              <w:pStyle w:val="Compact"/>
              <w:spacing w:line="360" w:lineRule="auto"/>
              <w:jc w:val="center"/>
            </w:pPr>
            <w:r w:rsidRPr="00C93328">
              <w:t>0.4</w:t>
            </w:r>
          </w:p>
        </w:tc>
      </w:tr>
      <w:tr w:rsidR="00EF2783" w:rsidRPr="00C93328" w14:paraId="75FA1E7C" w14:textId="77777777" w:rsidTr="00F7579C">
        <w:tc>
          <w:tcPr>
            <w:tcW w:w="0" w:type="auto"/>
          </w:tcPr>
          <w:p w14:paraId="329C8099" w14:textId="56FE9ED1" w:rsidR="00263D6D" w:rsidRPr="00C93328" w:rsidRDefault="00263D6D" w:rsidP="00965DFF">
            <w:pPr>
              <w:pStyle w:val="Compact"/>
              <w:spacing w:line="360" w:lineRule="auto"/>
            </w:pPr>
            <w:r w:rsidRPr="00C93328">
              <w:rPr>
                <w:b/>
                <w:bCs/>
              </w:rPr>
              <w:t>I</w:t>
            </w:r>
            <w:r w:rsidR="00EF2783">
              <w:rPr>
                <w:b/>
                <w:bCs/>
              </w:rPr>
              <w:t xml:space="preserve">njury </w:t>
            </w:r>
            <w:r w:rsidRPr="00C93328">
              <w:rPr>
                <w:b/>
                <w:bCs/>
              </w:rPr>
              <w:t>S</w:t>
            </w:r>
            <w:r w:rsidR="00EF2783">
              <w:rPr>
                <w:b/>
                <w:bCs/>
              </w:rPr>
              <w:t xml:space="preserve">everity </w:t>
            </w:r>
            <w:r w:rsidRPr="00C93328">
              <w:rPr>
                <w:b/>
                <w:bCs/>
              </w:rPr>
              <w:t>S</w:t>
            </w:r>
            <w:r w:rsidR="00EF2783">
              <w:rPr>
                <w:b/>
                <w:bCs/>
              </w:rPr>
              <w:t>core</w:t>
            </w:r>
          </w:p>
        </w:tc>
        <w:tc>
          <w:tcPr>
            <w:tcW w:w="0" w:type="auto"/>
          </w:tcPr>
          <w:p w14:paraId="38FE2900" w14:textId="2EF5A98B" w:rsidR="00263D6D" w:rsidRPr="00C93328" w:rsidRDefault="00263D6D" w:rsidP="00965DFF">
            <w:pPr>
              <w:pStyle w:val="Compact"/>
              <w:spacing w:line="360" w:lineRule="auto"/>
              <w:jc w:val="center"/>
            </w:pPr>
            <w:r w:rsidRPr="00C93328">
              <w:t>1,394</w:t>
            </w:r>
          </w:p>
        </w:tc>
        <w:tc>
          <w:tcPr>
            <w:tcW w:w="0" w:type="auto"/>
          </w:tcPr>
          <w:p w14:paraId="0977C06B" w14:textId="480A7059" w:rsidR="00263D6D" w:rsidRPr="00C93328" w:rsidRDefault="00263D6D" w:rsidP="00965DFF">
            <w:pPr>
              <w:pStyle w:val="Compact"/>
              <w:spacing w:line="360" w:lineRule="auto"/>
              <w:jc w:val="center"/>
            </w:pPr>
            <w:r w:rsidRPr="00C93328">
              <w:t>1.01</w:t>
            </w:r>
          </w:p>
        </w:tc>
        <w:tc>
          <w:tcPr>
            <w:tcW w:w="0" w:type="auto"/>
          </w:tcPr>
          <w:p w14:paraId="521D6D10" w14:textId="2B5F4C3F" w:rsidR="00263D6D" w:rsidRPr="00C93328" w:rsidRDefault="00263D6D" w:rsidP="00965DFF">
            <w:pPr>
              <w:pStyle w:val="Compact"/>
              <w:spacing w:line="360" w:lineRule="auto"/>
              <w:jc w:val="center"/>
            </w:pPr>
            <w:r w:rsidRPr="00C93328">
              <w:t>1.00, 1.02</w:t>
            </w:r>
          </w:p>
        </w:tc>
        <w:tc>
          <w:tcPr>
            <w:tcW w:w="0" w:type="auto"/>
          </w:tcPr>
          <w:p w14:paraId="4DEDCE63" w14:textId="5935B867" w:rsidR="00263D6D" w:rsidRPr="00C93328" w:rsidRDefault="00263D6D" w:rsidP="00965DFF">
            <w:pPr>
              <w:pStyle w:val="Compact"/>
              <w:spacing w:line="360" w:lineRule="auto"/>
              <w:jc w:val="center"/>
            </w:pPr>
            <w:r w:rsidRPr="00C93328">
              <w:t>0.2</w:t>
            </w:r>
          </w:p>
        </w:tc>
        <w:tc>
          <w:tcPr>
            <w:tcW w:w="0" w:type="auto"/>
          </w:tcPr>
          <w:p w14:paraId="3713820F" w14:textId="25EAAA9D" w:rsidR="00263D6D" w:rsidRPr="00C93328" w:rsidRDefault="00263D6D" w:rsidP="00965DFF">
            <w:pPr>
              <w:pStyle w:val="Compact"/>
              <w:spacing w:line="360" w:lineRule="auto"/>
              <w:jc w:val="center"/>
            </w:pPr>
            <w:r w:rsidRPr="00C93328">
              <w:t>1.01</w:t>
            </w:r>
          </w:p>
        </w:tc>
        <w:tc>
          <w:tcPr>
            <w:tcW w:w="0" w:type="auto"/>
          </w:tcPr>
          <w:p w14:paraId="027147FA" w14:textId="383E7EDC" w:rsidR="00263D6D" w:rsidRPr="00C93328" w:rsidRDefault="00263D6D" w:rsidP="00965DFF">
            <w:pPr>
              <w:pStyle w:val="Compact"/>
              <w:spacing w:line="360" w:lineRule="auto"/>
              <w:jc w:val="center"/>
            </w:pPr>
            <w:r w:rsidRPr="00C93328">
              <w:t>1.00, 1.03</w:t>
            </w:r>
          </w:p>
        </w:tc>
        <w:tc>
          <w:tcPr>
            <w:tcW w:w="0" w:type="auto"/>
          </w:tcPr>
          <w:p w14:paraId="4EE30315" w14:textId="13008724" w:rsidR="00263D6D" w:rsidRPr="00C93328" w:rsidRDefault="00263D6D" w:rsidP="00965DFF">
            <w:pPr>
              <w:pStyle w:val="Compact"/>
              <w:spacing w:line="360" w:lineRule="auto"/>
              <w:jc w:val="center"/>
            </w:pPr>
            <w:r w:rsidRPr="00C93328">
              <w:t>0.2</w:t>
            </w:r>
          </w:p>
        </w:tc>
      </w:tr>
      <w:tr w:rsidR="00EF2783" w:rsidRPr="00C93328" w14:paraId="04009813" w14:textId="77777777" w:rsidTr="00F7579C">
        <w:tc>
          <w:tcPr>
            <w:tcW w:w="0" w:type="auto"/>
          </w:tcPr>
          <w:p w14:paraId="1770746F" w14:textId="27E115B1" w:rsidR="00263D6D" w:rsidRPr="00C93328" w:rsidRDefault="00263D6D" w:rsidP="00965DFF">
            <w:pPr>
              <w:pStyle w:val="Compact"/>
              <w:spacing w:line="360" w:lineRule="auto"/>
            </w:pPr>
            <w:r w:rsidRPr="00C93328">
              <w:rPr>
                <w:b/>
                <w:bCs/>
              </w:rPr>
              <w:t>Time to first CT</w:t>
            </w:r>
          </w:p>
        </w:tc>
        <w:tc>
          <w:tcPr>
            <w:tcW w:w="0" w:type="auto"/>
          </w:tcPr>
          <w:p w14:paraId="502F83B1" w14:textId="74FAB4DB" w:rsidR="00263D6D" w:rsidRPr="00C93328" w:rsidRDefault="00263D6D" w:rsidP="00965DFF">
            <w:pPr>
              <w:pStyle w:val="Compact"/>
              <w:spacing w:line="360" w:lineRule="auto"/>
              <w:jc w:val="center"/>
            </w:pPr>
            <w:r w:rsidRPr="00C93328">
              <w:t>1,304</w:t>
            </w:r>
          </w:p>
        </w:tc>
        <w:tc>
          <w:tcPr>
            <w:tcW w:w="0" w:type="auto"/>
          </w:tcPr>
          <w:p w14:paraId="49DBEE13" w14:textId="009F38DD" w:rsidR="00263D6D" w:rsidRPr="00C93328" w:rsidRDefault="00263D6D" w:rsidP="00965DFF">
            <w:pPr>
              <w:pStyle w:val="Compact"/>
              <w:spacing w:line="360" w:lineRule="auto"/>
              <w:jc w:val="center"/>
            </w:pPr>
            <w:r w:rsidRPr="00C93328">
              <w:t>1.00</w:t>
            </w:r>
          </w:p>
        </w:tc>
        <w:tc>
          <w:tcPr>
            <w:tcW w:w="0" w:type="auto"/>
          </w:tcPr>
          <w:p w14:paraId="15492167" w14:textId="18BFD48F" w:rsidR="00263D6D" w:rsidRPr="00C93328" w:rsidRDefault="00263D6D" w:rsidP="00965DFF">
            <w:pPr>
              <w:pStyle w:val="Compact"/>
              <w:spacing w:line="360" w:lineRule="auto"/>
              <w:jc w:val="center"/>
            </w:pPr>
            <w:r w:rsidRPr="00C93328">
              <w:t>1.00, 1.00</w:t>
            </w:r>
          </w:p>
        </w:tc>
        <w:tc>
          <w:tcPr>
            <w:tcW w:w="0" w:type="auto"/>
          </w:tcPr>
          <w:p w14:paraId="31931F5F" w14:textId="4447F8B7" w:rsidR="00263D6D" w:rsidRPr="00C93328" w:rsidRDefault="00263D6D" w:rsidP="00965DFF">
            <w:pPr>
              <w:pStyle w:val="Compact"/>
              <w:spacing w:line="360" w:lineRule="auto"/>
              <w:jc w:val="center"/>
            </w:pPr>
            <w:r w:rsidRPr="00C93328">
              <w:rPr>
                <w:b/>
                <w:bCs/>
              </w:rPr>
              <w:t>0.037</w:t>
            </w:r>
          </w:p>
        </w:tc>
        <w:tc>
          <w:tcPr>
            <w:tcW w:w="0" w:type="auto"/>
          </w:tcPr>
          <w:p w14:paraId="742746C4" w14:textId="38709034" w:rsidR="00263D6D" w:rsidRPr="00C93328" w:rsidRDefault="00263D6D" w:rsidP="00965DFF">
            <w:pPr>
              <w:pStyle w:val="Compact"/>
              <w:spacing w:line="360" w:lineRule="auto"/>
              <w:jc w:val="center"/>
            </w:pPr>
            <w:r w:rsidRPr="00C93328">
              <w:t>1.00</w:t>
            </w:r>
          </w:p>
        </w:tc>
        <w:tc>
          <w:tcPr>
            <w:tcW w:w="0" w:type="auto"/>
          </w:tcPr>
          <w:p w14:paraId="21D2C371" w14:textId="5E0A6C16" w:rsidR="00263D6D" w:rsidRPr="00C93328" w:rsidRDefault="00263D6D" w:rsidP="00965DFF">
            <w:pPr>
              <w:pStyle w:val="Compact"/>
              <w:spacing w:line="360" w:lineRule="auto"/>
              <w:jc w:val="center"/>
            </w:pPr>
            <w:r w:rsidRPr="00C93328">
              <w:t>1.00, 1.00</w:t>
            </w:r>
          </w:p>
        </w:tc>
        <w:tc>
          <w:tcPr>
            <w:tcW w:w="0" w:type="auto"/>
          </w:tcPr>
          <w:p w14:paraId="2DA091A8" w14:textId="7202B395" w:rsidR="00263D6D" w:rsidRPr="00C93328" w:rsidRDefault="00263D6D" w:rsidP="00965DFF">
            <w:pPr>
              <w:pStyle w:val="Compact"/>
              <w:spacing w:line="360" w:lineRule="auto"/>
              <w:jc w:val="center"/>
            </w:pPr>
            <w:r w:rsidRPr="00C93328">
              <w:t>0.7</w:t>
            </w:r>
          </w:p>
        </w:tc>
      </w:tr>
      <w:tr w:rsidR="00EF2783" w:rsidRPr="00C93328" w14:paraId="5E8E3C2F" w14:textId="77777777" w:rsidTr="00F7579C">
        <w:tc>
          <w:tcPr>
            <w:tcW w:w="0" w:type="auto"/>
          </w:tcPr>
          <w:p w14:paraId="25D6D3AA" w14:textId="44E9B42B" w:rsidR="00263D6D" w:rsidRPr="00C93328" w:rsidRDefault="00263D6D" w:rsidP="00965DFF">
            <w:pPr>
              <w:pStyle w:val="Compact"/>
              <w:spacing w:line="360" w:lineRule="auto"/>
            </w:pPr>
            <w:r w:rsidRPr="00C93328">
              <w:rPr>
                <w:b/>
                <w:bCs/>
              </w:rPr>
              <w:t xml:space="preserve">On </w:t>
            </w:r>
            <w:r w:rsidR="00EF2783">
              <w:rPr>
                <w:b/>
                <w:bCs/>
              </w:rPr>
              <w:t xml:space="preserve">call hours </w:t>
            </w:r>
          </w:p>
        </w:tc>
        <w:tc>
          <w:tcPr>
            <w:tcW w:w="0" w:type="auto"/>
          </w:tcPr>
          <w:p w14:paraId="3D82F487" w14:textId="67E44E47" w:rsidR="00263D6D" w:rsidRPr="00C93328" w:rsidRDefault="00263D6D" w:rsidP="00965DFF">
            <w:pPr>
              <w:pStyle w:val="Compact"/>
              <w:spacing w:line="360" w:lineRule="auto"/>
              <w:jc w:val="center"/>
            </w:pPr>
            <w:r w:rsidRPr="00C93328">
              <w:t>1,395</w:t>
            </w:r>
          </w:p>
        </w:tc>
        <w:tc>
          <w:tcPr>
            <w:tcW w:w="0" w:type="auto"/>
          </w:tcPr>
          <w:p w14:paraId="63EBBBBA" w14:textId="441ADC9B" w:rsidR="00263D6D" w:rsidRPr="00C93328" w:rsidRDefault="00263D6D" w:rsidP="00965DFF">
            <w:pPr>
              <w:pStyle w:val="Compact"/>
              <w:spacing w:line="360" w:lineRule="auto"/>
              <w:jc w:val="center"/>
            </w:pPr>
            <w:r w:rsidRPr="00C93328">
              <w:t>1.05</w:t>
            </w:r>
          </w:p>
        </w:tc>
        <w:tc>
          <w:tcPr>
            <w:tcW w:w="0" w:type="auto"/>
          </w:tcPr>
          <w:p w14:paraId="658DC2DB" w14:textId="43918483" w:rsidR="00263D6D" w:rsidRPr="00C93328" w:rsidRDefault="00263D6D" w:rsidP="00965DFF">
            <w:pPr>
              <w:pStyle w:val="Compact"/>
              <w:spacing w:line="360" w:lineRule="auto"/>
              <w:jc w:val="center"/>
            </w:pPr>
            <w:r w:rsidRPr="00C93328">
              <w:t>0.72, 1.57</w:t>
            </w:r>
          </w:p>
        </w:tc>
        <w:tc>
          <w:tcPr>
            <w:tcW w:w="0" w:type="auto"/>
          </w:tcPr>
          <w:p w14:paraId="0A79482B" w14:textId="3F006AB8" w:rsidR="00263D6D" w:rsidRPr="00C93328" w:rsidRDefault="00263D6D" w:rsidP="00965DFF">
            <w:pPr>
              <w:pStyle w:val="Compact"/>
              <w:spacing w:line="360" w:lineRule="auto"/>
              <w:jc w:val="center"/>
            </w:pPr>
            <w:r w:rsidRPr="00C93328">
              <w:t>0.8</w:t>
            </w:r>
          </w:p>
        </w:tc>
        <w:tc>
          <w:tcPr>
            <w:tcW w:w="0" w:type="auto"/>
          </w:tcPr>
          <w:p w14:paraId="69D24FB8" w14:textId="77777777" w:rsidR="00263D6D" w:rsidRPr="00C93328" w:rsidRDefault="00263D6D" w:rsidP="00965DFF">
            <w:pPr>
              <w:pStyle w:val="Compact"/>
              <w:spacing w:line="360" w:lineRule="auto"/>
            </w:pPr>
          </w:p>
        </w:tc>
        <w:tc>
          <w:tcPr>
            <w:tcW w:w="0" w:type="auto"/>
          </w:tcPr>
          <w:p w14:paraId="4449253A" w14:textId="77777777" w:rsidR="00263D6D" w:rsidRPr="00C93328" w:rsidRDefault="00263D6D" w:rsidP="00965DFF">
            <w:pPr>
              <w:pStyle w:val="Compact"/>
              <w:spacing w:line="360" w:lineRule="auto"/>
            </w:pPr>
          </w:p>
        </w:tc>
        <w:tc>
          <w:tcPr>
            <w:tcW w:w="0" w:type="auto"/>
          </w:tcPr>
          <w:p w14:paraId="452604AD" w14:textId="77777777" w:rsidR="00263D6D" w:rsidRPr="00C93328" w:rsidRDefault="00263D6D" w:rsidP="00965DFF">
            <w:pPr>
              <w:pStyle w:val="Compact"/>
              <w:spacing w:line="360" w:lineRule="auto"/>
            </w:pPr>
          </w:p>
        </w:tc>
      </w:tr>
      <w:tr w:rsidR="00EF2783" w:rsidRPr="00C93328" w14:paraId="5325761F" w14:textId="77777777" w:rsidTr="00F7579C">
        <w:tc>
          <w:tcPr>
            <w:tcW w:w="0" w:type="auto"/>
          </w:tcPr>
          <w:p w14:paraId="11A7C107" w14:textId="568FE8EF" w:rsidR="00263D6D" w:rsidRPr="00C93328" w:rsidRDefault="00263D6D" w:rsidP="00965DFF">
            <w:pPr>
              <w:pStyle w:val="Compact"/>
              <w:spacing w:line="360" w:lineRule="auto"/>
            </w:pPr>
            <w:r w:rsidRPr="00C93328">
              <w:rPr>
                <w:b/>
                <w:bCs/>
              </w:rPr>
              <w:t>Days in the ICU</w:t>
            </w:r>
          </w:p>
        </w:tc>
        <w:tc>
          <w:tcPr>
            <w:tcW w:w="0" w:type="auto"/>
          </w:tcPr>
          <w:p w14:paraId="6BA4D6DF" w14:textId="01248324" w:rsidR="00263D6D" w:rsidRPr="00C93328" w:rsidRDefault="00263D6D" w:rsidP="00965DFF">
            <w:pPr>
              <w:pStyle w:val="Compact"/>
              <w:spacing w:line="360" w:lineRule="auto"/>
              <w:jc w:val="center"/>
            </w:pPr>
            <w:r w:rsidRPr="00C93328">
              <w:t>1,394</w:t>
            </w:r>
          </w:p>
        </w:tc>
        <w:tc>
          <w:tcPr>
            <w:tcW w:w="0" w:type="auto"/>
          </w:tcPr>
          <w:p w14:paraId="2DD42518" w14:textId="77777777" w:rsidR="00263D6D" w:rsidRPr="00C93328" w:rsidRDefault="00263D6D" w:rsidP="00965DFF">
            <w:pPr>
              <w:pStyle w:val="Compact"/>
              <w:spacing w:line="360" w:lineRule="auto"/>
            </w:pPr>
          </w:p>
        </w:tc>
        <w:tc>
          <w:tcPr>
            <w:tcW w:w="0" w:type="auto"/>
          </w:tcPr>
          <w:p w14:paraId="3E9FDBC4" w14:textId="77777777" w:rsidR="00263D6D" w:rsidRPr="00C93328" w:rsidRDefault="00263D6D" w:rsidP="00965DFF">
            <w:pPr>
              <w:pStyle w:val="Compact"/>
              <w:spacing w:line="360" w:lineRule="auto"/>
            </w:pPr>
          </w:p>
        </w:tc>
        <w:tc>
          <w:tcPr>
            <w:tcW w:w="0" w:type="auto"/>
          </w:tcPr>
          <w:p w14:paraId="15BEC413" w14:textId="77777777" w:rsidR="00263D6D" w:rsidRPr="00C93328" w:rsidRDefault="00263D6D" w:rsidP="00965DFF">
            <w:pPr>
              <w:pStyle w:val="Compact"/>
              <w:spacing w:line="360" w:lineRule="auto"/>
            </w:pPr>
          </w:p>
        </w:tc>
        <w:tc>
          <w:tcPr>
            <w:tcW w:w="0" w:type="auto"/>
          </w:tcPr>
          <w:p w14:paraId="5274C685" w14:textId="77777777" w:rsidR="00263D6D" w:rsidRPr="00C93328" w:rsidRDefault="00263D6D" w:rsidP="00965DFF">
            <w:pPr>
              <w:pStyle w:val="Compact"/>
              <w:spacing w:line="360" w:lineRule="auto"/>
            </w:pPr>
          </w:p>
        </w:tc>
        <w:tc>
          <w:tcPr>
            <w:tcW w:w="0" w:type="auto"/>
          </w:tcPr>
          <w:p w14:paraId="64F0D04E" w14:textId="77777777" w:rsidR="00263D6D" w:rsidRPr="00C93328" w:rsidRDefault="00263D6D" w:rsidP="00965DFF">
            <w:pPr>
              <w:pStyle w:val="Compact"/>
              <w:spacing w:line="360" w:lineRule="auto"/>
            </w:pPr>
          </w:p>
        </w:tc>
        <w:tc>
          <w:tcPr>
            <w:tcW w:w="0" w:type="auto"/>
          </w:tcPr>
          <w:p w14:paraId="05742112" w14:textId="77777777" w:rsidR="00263D6D" w:rsidRPr="00C93328" w:rsidRDefault="00263D6D" w:rsidP="00965DFF">
            <w:pPr>
              <w:pStyle w:val="Compact"/>
              <w:spacing w:line="360" w:lineRule="auto"/>
            </w:pPr>
          </w:p>
        </w:tc>
      </w:tr>
      <w:tr w:rsidR="007C546C" w:rsidRPr="00C93328" w14:paraId="1A46BADC" w14:textId="77777777" w:rsidTr="00F7579C">
        <w:tc>
          <w:tcPr>
            <w:tcW w:w="0" w:type="auto"/>
          </w:tcPr>
          <w:p w14:paraId="5F316125" w14:textId="6B9EEB35" w:rsidR="007C546C" w:rsidRPr="00C93328" w:rsidRDefault="007C546C" w:rsidP="00965DFF">
            <w:pPr>
              <w:pStyle w:val="Compact"/>
              <w:spacing w:line="360" w:lineRule="auto"/>
            </w:pPr>
            <w:r>
              <w:t>≤</w:t>
            </w:r>
            <w:r w:rsidRPr="00C93328">
              <w:t xml:space="preserve"> 7 days</w:t>
            </w:r>
          </w:p>
        </w:tc>
        <w:tc>
          <w:tcPr>
            <w:tcW w:w="0" w:type="auto"/>
          </w:tcPr>
          <w:p w14:paraId="0468B923" w14:textId="77777777" w:rsidR="007C546C" w:rsidRPr="00C93328" w:rsidRDefault="007C546C" w:rsidP="00965DFF">
            <w:pPr>
              <w:pStyle w:val="Compact"/>
              <w:spacing w:line="360" w:lineRule="auto"/>
            </w:pPr>
          </w:p>
        </w:tc>
        <w:tc>
          <w:tcPr>
            <w:tcW w:w="0" w:type="auto"/>
          </w:tcPr>
          <w:p w14:paraId="40932E62" w14:textId="77A92CD1" w:rsidR="007C546C" w:rsidRPr="00C93328" w:rsidRDefault="007C546C" w:rsidP="00965DFF">
            <w:pPr>
              <w:pStyle w:val="Compact"/>
              <w:spacing w:line="360" w:lineRule="auto"/>
              <w:jc w:val="center"/>
            </w:pPr>
            <w:r>
              <w:t>—</w:t>
            </w:r>
          </w:p>
        </w:tc>
        <w:tc>
          <w:tcPr>
            <w:tcW w:w="0" w:type="auto"/>
          </w:tcPr>
          <w:p w14:paraId="6967480E" w14:textId="3B621CD7" w:rsidR="007C546C" w:rsidRPr="00C93328" w:rsidRDefault="007C546C" w:rsidP="00965DFF">
            <w:pPr>
              <w:pStyle w:val="Compact"/>
              <w:spacing w:line="360" w:lineRule="auto"/>
              <w:jc w:val="center"/>
            </w:pPr>
            <w:r>
              <w:t>—</w:t>
            </w:r>
          </w:p>
        </w:tc>
        <w:tc>
          <w:tcPr>
            <w:tcW w:w="0" w:type="auto"/>
          </w:tcPr>
          <w:p w14:paraId="3A4434DA" w14:textId="77777777" w:rsidR="007C546C" w:rsidRPr="00C93328" w:rsidRDefault="007C546C" w:rsidP="00965DFF">
            <w:pPr>
              <w:pStyle w:val="Compact"/>
              <w:spacing w:line="360" w:lineRule="auto"/>
            </w:pPr>
          </w:p>
        </w:tc>
        <w:tc>
          <w:tcPr>
            <w:tcW w:w="0" w:type="auto"/>
          </w:tcPr>
          <w:p w14:paraId="65AC5B05" w14:textId="1C576F45" w:rsidR="007C546C" w:rsidRPr="00C93328" w:rsidRDefault="007C546C" w:rsidP="00965DFF">
            <w:pPr>
              <w:pStyle w:val="Compact"/>
              <w:spacing w:line="360" w:lineRule="auto"/>
              <w:jc w:val="center"/>
            </w:pPr>
            <w:r>
              <w:t>—</w:t>
            </w:r>
          </w:p>
        </w:tc>
        <w:tc>
          <w:tcPr>
            <w:tcW w:w="0" w:type="auto"/>
          </w:tcPr>
          <w:p w14:paraId="202CC821" w14:textId="0172172D" w:rsidR="007C546C" w:rsidRPr="00C93328" w:rsidRDefault="007C546C" w:rsidP="00965DFF">
            <w:pPr>
              <w:pStyle w:val="Compact"/>
              <w:spacing w:line="360" w:lineRule="auto"/>
              <w:jc w:val="center"/>
            </w:pPr>
            <w:r>
              <w:t>—</w:t>
            </w:r>
          </w:p>
        </w:tc>
        <w:tc>
          <w:tcPr>
            <w:tcW w:w="0" w:type="auto"/>
          </w:tcPr>
          <w:p w14:paraId="71065062" w14:textId="77777777" w:rsidR="007C546C" w:rsidRPr="00C93328" w:rsidRDefault="007C546C" w:rsidP="00965DFF">
            <w:pPr>
              <w:pStyle w:val="Compact"/>
              <w:spacing w:line="360" w:lineRule="auto"/>
            </w:pPr>
          </w:p>
        </w:tc>
      </w:tr>
      <w:tr w:rsidR="007C546C" w:rsidRPr="00C93328" w14:paraId="54987AAE" w14:textId="77777777" w:rsidTr="00F7579C">
        <w:tc>
          <w:tcPr>
            <w:tcW w:w="0" w:type="auto"/>
          </w:tcPr>
          <w:p w14:paraId="267B5C1F" w14:textId="3549CFBD" w:rsidR="007C546C" w:rsidRPr="00C93328" w:rsidRDefault="007C546C" w:rsidP="00965DFF">
            <w:pPr>
              <w:pStyle w:val="Compact"/>
              <w:spacing w:line="360" w:lineRule="auto"/>
            </w:pPr>
            <w:r>
              <w:t>&gt;</w:t>
            </w:r>
            <w:r w:rsidRPr="00C93328">
              <w:t xml:space="preserve"> 7 days</w:t>
            </w:r>
          </w:p>
        </w:tc>
        <w:tc>
          <w:tcPr>
            <w:tcW w:w="0" w:type="auto"/>
          </w:tcPr>
          <w:p w14:paraId="6589CEB3" w14:textId="77777777" w:rsidR="007C546C" w:rsidRPr="00C93328" w:rsidRDefault="007C546C" w:rsidP="00965DFF">
            <w:pPr>
              <w:pStyle w:val="Compact"/>
              <w:spacing w:line="360" w:lineRule="auto"/>
            </w:pPr>
          </w:p>
        </w:tc>
        <w:tc>
          <w:tcPr>
            <w:tcW w:w="0" w:type="auto"/>
          </w:tcPr>
          <w:p w14:paraId="72CBA721" w14:textId="578C4F1D" w:rsidR="007C546C" w:rsidRPr="00C93328" w:rsidRDefault="007C546C" w:rsidP="00965DFF">
            <w:pPr>
              <w:pStyle w:val="Compact"/>
              <w:spacing w:line="360" w:lineRule="auto"/>
              <w:jc w:val="center"/>
            </w:pPr>
            <w:r>
              <w:t>1.24</w:t>
            </w:r>
          </w:p>
        </w:tc>
        <w:tc>
          <w:tcPr>
            <w:tcW w:w="0" w:type="auto"/>
          </w:tcPr>
          <w:p w14:paraId="09D791BB" w14:textId="4353095D" w:rsidR="007C546C" w:rsidRPr="00C93328" w:rsidRDefault="007C546C" w:rsidP="00965DFF">
            <w:pPr>
              <w:pStyle w:val="Compact"/>
              <w:spacing w:line="360" w:lineRule="auto"/>
              <w:jc w:val="center"/>
            </w:pPr>
            <w:r>
              <w:t>0.85, 1.77</w:t>
            </w:r>
          </w:p>
        </w:tc>
        <w:tc>
          <w:tcPr>
            <w:tcW w:w="0" w:type="auto"/>
          </w:tcPr>
          <w:p w14:paraId="2DFE6643" w14:textId="4E228695" w:rsidR="007C546C" w:rsidRPr="00C93328" w:rsidRDefault="007C546C" w:rsidP="00965DFF">
            <w:pPr>
              <w:pStyle w:val="Compact"/>
              <w:spacing w:line="360" w:lineRule="auto"/>
              <w:jc w:val="center"/>
            </w:pPr>
            <w:r>
              <w:t>0.3</w:t>
            </w:r>
          </w:p>
        </w:tc>
        <w:tc>
          <w:tcPr>
            <w:tcW w:w="0" w:type="auto"/>
          </w:tcPr>
          <w:p w14:paraId="13A5DC14" w14:textId="7F79ED38" w:rsidR="007C546C" w:rsidRPr="00C93328" w:rsidRDefault="007C546C" w:rsidP="00965DFF">
            <w:pPr>
              <w:pStyle w:val="Compact"/>
              <w:spacing w:line="360" w:lineRule="auto"/>
              <w:jc w:val="center"/>
            </w:pPr>
            <w:r>
              <w:t>1.66</w:t>
            </w:r>
          </w:p>
        </w:tc>
        <w:tc>
          <w:tcPr>
            <w:tcW w:w="0" w:type="auto"/>
          </w:tcPr>
          <w:p w14:paraId="5CF8A688" w14:textId="0C9E5398" w:rsidR="007C546C" w:rsidRPr="00C93328" w:rsidRDefault="007C546C" w:rsidP="00965DFF">
            <w:pPr>
              <w:pStyle w:val="Compact"/>
              <w:spacing w:line="360" w:lineRule="auto"/>
              <w:jc w:val="center"/>
            </w:pPr>
            <w:r>
              <w:t>0.99, 2.74</w:t>
            </w:r>
          </w:p>
        </w:tc>
        <w:tc>
          <w:tcPr>
            <w:tcW w:w="0" w:type="auto"/>
          </w:tcPr>
          <w:p w14:paraId="4A19A33F" w14:textId="75E7C25F" w:rsidR="007C546C" w:rsidRPr="00C93328" w:rsidRDefault="007C546C" w:rsidP="00965DFF">
            <w:pPr>
              <w:pStyle w:val="Compact"/>
              <w:spacing w:line="360" w:lineRule="auto"/>
              <w:jc w:val="center"/>
            </w:pPr>
            <w:r>
              <w:t>0.051</w:t>
            </w:r>
          </w:p>
        </w:tc>
      </w:tr>
      <w:tr w:rsidR="00EF2783" w:rsidRPr="00C93328" w14:paraId="2279C7F7" w14:textId="77777777" w:rsidTr="00F7579C">
        <w:tc>
          <w:tcPr>
            <w:tcW w:w="0" w:type="auto"/>
          </w:tcPr>
          <w:p w14:paraId="78A75A65" w14:textId="52BC0B2E" w:rsidR="00263D6D" w:rsidRPr="00C93328" w:rsidRDefault="00263D6D" w:rsidP="00965DFF">
            <w:pPr>
              <w:pStyle w:val="Compact"/>
              <w:spacing w:line="360" w:lineRule="auto"/>
            </w:pPr>
            <w:r w:rsidRPr="00C93328">
              <w:rPr>
                <w:b/>
                <w:bCs/>
              </w:rPr>
              <w:t>ASA preinjury</w:t>
            </w:r>
          </w:p>
        </w:tc>
        <w:tc>
          <w:tcPr>
            <w:tcW w:w="0" w:type="auto"/>
          </w:tcPr>
          <w:p w14:paraId="4743D831" w14:textId="5F1D3232" w:rsidR="00263D6D" w:rsidRPr="00C93328" w:rsidRDefault="00263D6D" w:rsidP="00965DFF">
            <w:pPr>
              <w:pStyle w:val="Compact"/>
              <w:spacing w:line="360" w:lineRule="auto"/>
              <w:jc w:val="center"/>
            </w:pPr>
            <w:r w:rsidRPr="00C93328">
              <w:t>1,392</w:t>
            </w:r>
          </w:p>
        </w:tc>
        <w:tc>
          <w:tcPr>
            <w:tcW w:w="0" w:type="auto"/>
          </w:tcPr>
          <w:p w14:paraId="10C9A140" w14:textId="77777777" w:rsidR="00263D6D" w:rsidRPr="00C93328" w:rsidRDefault="00263D6D" w:rsidP="00965DFF">
            <w:pPr>
              <w:pStyle w:val="Compact"/>
              <w:spacing w:line="360" w:lineRule="auto"/>
            </w:pPr>
          </w:p>
        </w:tc>
        <w:tc>
          <w:tcPr>
            <w:tcW w:w="0" w:type="auto"/>
          </w:tcPr>
          <w:p w14:paraId="223BD8BD" w14:textId="77777777" w:rsidR="00263D6D" w:rsidRPr="00C93328" w:rsidRDefault="00263D6D" w:rsidP="00965DFF">
            <w:pPr>
              <w:pStyle w:val="Compact"/>
              <w:spacing w:line="360" w:lineRule="auto"/>
            </w:pPr>
          </w:p>
        </w:tc>
        <w:tc>
          <w:tcPr>
            <w:tcW w:w="0" w:type="auto"/>
          </w:tcPr>
          <w:p w14:paraId="6CF67EE2" w14:textId="77777777" w:rsidR="00263D6D" w:rsidRPr="00C93328" w:rsidRDefault="00263D6D" w:rsidP="00965DFF">
            <w:pPr>
              <w:pStyle w:val="Compact"/>
              <w:spacing w:line="360" w:lineRule="auto"/>
            </w:pPr>
          </w:p>
        </w:tc>
        <w:tc>
          <w:tcPr>
            <w:tcW w:w="0" w:type="auto"/>
          </w:tcPr>
          <w:p w14:paraId="476E9518" w14:textId="77777777" w:rsidR="00263D6D" w:rsidRPr="00C93328" w:rsidRDefault="00263D6D" w:rsidP="00965DFF">
            <w:pPr>
              <w:pStyle w:val="Compact"/>
              <w:spacing w:line="360" w:lineRule="auto"/>
            </w:pPr>
          </w:p>
        </w:tc>
        <w:tc>
          <w:tcPr>
            <w:tcW w:w="0" w:type="auto"/>
          </w:tcPr>
          <w:p w14:paraId="785A9042" w14:textId="77777777" w:rsidR="00263D6D" w:rsidRPr="00C93328" w:rsidRDefault="00263D6D" w:rsidP="00965DFF">
            <w:pPr>
              <w:pStyle w:val="Compact"/>
              <w:spacing w:line="360" w:lineRule="auto"/>
            </w:pPr>
          </w:p>
        </w:tc>
        <w:tc>
          <w:tcPr>
            <w:tcW w:w="0" w:type="auto"/>
          </w:tcPr>
          <w:p w14:paraId="455D2C50" w14:textId="77777777" w:rsidR="00263D6D" w:rsidRPr="00C93328" w:rsidRDefault="00263D6D" w:rsidP="00965DFF">
            <w:pPr>
              <w:pStyle w:val="Compact"/>
              <w:spacing w:line="360" w:lineRule="auto"/>
            </w:pPr>
          </w:p>
        </w:tc>
      </w:tr>
      <w:tr w:rsidR="00EF2783" w:rsidRPr="00C93328" w14:paraId="09DC4B65" w14:textId="77777777" w:rsidTr="00F7579C">
        <w:tc>
          <w:tcPr>
            <w:tcW w:w="0" w:type="auto"/>
          </w:tcPr>
          <w:p w14:paraId="34F90C79" w14:textId="7FF2968F" w:rsidR="00263D6D" w:rsidRPr="00C93328" w:rsidRDefault="00263D6D" w:rsidP="00965DFF">
            <w:pPr>
              <w:pStyle w:val="Compact"/>
              <w:spacing w:line="360" w:lineRule="auto"/>
            </w:pPr>
            <w:r w:rsidRPr="00C93328">
              <w:t>ASA 1-2</w:t>
            </w:r>
          </w:p>
        </w:tc>
        <w:tc>
          <w:tcPr>
            <w:tcW w:w="0" w:type="auto"/>
          </w:tcPr>
          <w:p w14:paraId="51604B35" w14:textId="77777777" w:rsidR="00263D6D" w:rsidRPr="00C93328" w:rsidRDefault="00263D6D" w:rsidP="00965DFF">
            <w:pPr>
              <w:pStyle w:val="Compact"/>
              <w:spacing w:line="360" w:lineRule="auto"/>
            </w:pPr>
          </w:p>
        </w:tc>
        <w:tc>
          <w:tcPr>
            <w:tcW w:w="0" w:type="auto"/>
          </w:tcPr>
          <w:p w14:paraId="76321481" w14:textId="09AE7679" w:rsidR="00263D6D" w:rsidRPr="00C93328" w:rsidRDefault="00263D6D" w:rsidP="00965DFF">
            <w:pPr>
              <w:pStyle w:val="Compact"/>
              <w:spacing w:line="360" w:lineRule="auto"/>
              <w:jc w:val="center"/>
            </w:pPr>
            <w:r w:rsidRPr="00C93328">
              <w:t>—</w:t>
            </w:r>
          </w:p>
        </w:tc>
        <w:tc>
          <w:tcPr>
            <w:tcW w:w="0" w:type="auto"/>
          </w:tcPr>
          <w:p w14:paraId="7A499A69" w14:textId="7991A04C" w:rsidR="00263D6D" w:rsidRPr="00C93328" w:rsidRDefault="00263D6D" w:rsidP="00965DFF">
            <w:pPr>
              <w:pStyle w:val="Compact"/>
              <w:spacing w:line="360" w:lineRule="auto"/>
              <w:jc w:val="center"/>
            </w:pPr>
            <w:r w:rsidRPr="00C93328">
              <w:t>—</w:t>
            </w:r>
          </w:p>
        </w:tc>
        <w:tc>
          <w:tcPr>
            <w:tcW w:w="0" w:type="auto"/>
          </w:tcPr>
          <w:p w14:paraId="74B5B098" w14:textId="77777777" w:rsidR="00263D6D" w:rsidRPr="00C93328" w:rsidRDefault="00263D6D" w:rsidP="00965DFF">
            <w:pPr>
              <w:pStyle w:val="Compact"/>
              <w:spacing w:line="360" w:lineRule="auto"/>
            </w:pPr>
          </w:p>
        </w:tc>
        <w:tc>
          <w:tcPr>
            <w:tcW w:w="0" w:type="auto"/>
          </w:tcPr>
          <w:p w14:paraId="79449A32" w14:textId="64B29C74" w:rsidR="00263D6D" w:rsidRPr="00C93328" w:rsidRDefault="00263D6D" w:rsidP="00965DFF">
            <w:pPr>
              <w:pStyle w:val="Compact"/>
              <w:spacing w:line="360" w:lineRule="auto"/>
              <w:jc w:val="center"/>
            </w:pPr>
            <w:r w:rsidRPr="00C93328">
              <w:t>—</w:t>
            </w:r>
          </w:p>
        </w:tc>
        <w:tc>
          <w:tcPr>
            <w:tcW w:w="0" w:type="auto"/>
          </w:tcPr>
          <w:p w14:paraId="57DC6E6B" w14:textId="459FDF9A" w:rsidR="00263D6D" w:rsidRPr="00C93328" w:rsidRDefault="00263D6D" w:rsidP="00965DFF">
            <w:pPr>
              <w:pStyle w:val="Compact"/>
              <w:spacing w:line="360" w:lineRule="auto"/>
              <w:jc w:val="center"/>
            </w:pPr>
            <w:r w:rsidRPr="00C93328">
              <w:t>—</w:t>
            </w:r>
          </w:p>
        </w:tc>
        <w:tc>
          <w:tcPr>
            <w:tcW w:w="0" w:type="auto"/>
          </w:tcPr>
          <w:p w14:paraId="3E84DB42" w14:textId="77777777" w:rsidR="00263D6D" w:rsidRPr="00C93328" w:rsidRDefault="00263D6D" w:rsidP="00965DFF">
            <w:pPr>
              <w:pStyle w:val="Compact"/>
              <w:spacing w:line="360" w:lineRule="auto"/>
            </w:pPr>
          </w:p>
        </w:tc>
      </w:tr>
      <w:tr w:rsidR="00EF2783" w:rsidRPr="00C93328" w14:paraId="5A0543E6" w14:textId="77777777" w:rsidTr="00F7579C">
        <w:tc>
          <w:tcPr>
            <w:tcW w:w="0" w:type="auto"/>
          </w:tcPr>
          <w:p w14:paraId="6345220E" w14:textId="609A74AA" w:rsidR="00263D6D" w:rsidRPr="00C93328" w:rsidRDefault="00263D6D" w:rsidP="00965DFF">
            <w:pPr>
              <w:pStyle w:val="Compact"/>
              <w:spacing w:line="360" w:lineRule="auto"/>
            </w:pPr>
            <w:r w:rsidRPr="00C93328">
              <w:t>ASA 3-7</w:t>
            </w:r>
          </w:p>
        </w:tc>
        <w:tc>
          <w:tcPr>
            <w:tcW w:w="0" w:type="auto"/>
          </w:tcPr>
          <w:p w14:paraId="6E384E0C" w14:textId="77777777" w:rsidR="00263D6D" w:rsidRPr="00C93328" w:rsidRDefault="00263D6D" w:rsidP="00965DFF">
            <w:pPr>
              <w:pStyle w:val="Compact"/>
              <w:spacing w:line="360" w:lineRule="auto"/>
            </w:pPr>
          </w:p>
        </w:tc>
        <w:tc>
          <w:tcPr>
            <w:tcW w:w="0" w:type="auto"/>
          </w:tcPr>
          <w:p w14:paraId="01170FD5" w14:textId="15481A63" w:rsidR="00263D6D" w:rsidRPr="00C93328" w:rsidRDefault="00263D6D" w:rsidP="00965DFF">
            <w:pPr>
              <w:pStyle w:val="Compact"/>
              <w:spacing w:line="360" w:lineRule="auto"/>
              <w:jc w:val="center"/>
            </w:pPr>
            <w:r w:rsidRPr="00C93328">
              <w:t>1.18</w:t>
            </w:r>
          </w:p>
        </w:tc>
        <w:tc>
          <w:tcPr>
            <w:tcW w:w="0" w:type="auto"/>
          </w:tcPr>
          <w:p w14:paraId="6CC72063" w14:textId="61CFC962" w:rsidR="00263D6D" w:rsidRPr="00C93328" w:rsidRDefault="00263D6D" w:rsidP="00965DFF">
            <w:pPr>
              <w:pStyle w:val="Compact"/>
              <w:spacing w:line="360" w:lineRule="auto"/>
              <w:jc w:val="center"/>
            </w:pPr>
            <w:r w:rsidRPr="00C93328">
              <w:t>0.79, 1.74</w:t>
            </w:r>
          </w:p>
        </w:tc>
        <w:tc>
          <w:tcPr>
            <w:tcW w:w="0" w:type="auto"/>
          </w:tcPr>
          <w:p w14:paraId="2E327725" w14:textId="3928C6BE" w:rsidR="00263D6D" w:rsidRPr="00C93328" w:rsidRDefault="00263D6D" w:rsidP="00965DFF">
            <w:pPr>
              <w:pStyle w:val="Compact"/>
              <w:spacing w:line="360" w:lineRule="auto"/>
              <w:jc w:val="center"/>
            </w:pPr>
            <w:r w:rsidRPr="00C93328">
              <w:t>0.4</w:t>
            </w:r>
          </w:p>
        </w:tc>
        <w:tc>
          <w:tcPr>
            <w:tcW w:w="0" w:type="auto"/>
          </w:tcPr>
          <w:p w14:paraId="61118B26" w14:textId="515766E7" w:rsidR="00263D6D" w:rsidRPr="00C93328" w:rsidRDefault="00263D6D" w:rsidP="00965DFF">
            <w:pPr>
              <w:pStyle w:val="Compact"/>
              <w:spacing w:line="360" w:lineRule="auto"/>
              <w:jc w:val="center"/>
            </w:pPr>
            <w:r w:rsidRPr="00C93328">
              <w:t>1.22</w:t>
            </w:r>
          </w:p>
        </w:tc>
        <w:tc>
          <w:tcPr>
            <w:tcW w:w="0" w:type="auto"/>
          </w:tcPr>
          <w:p w14:paraId="7914204B" w14:textId="07B1161D" w:rsidR="00263D6D" w:rsidRPr="00C93328" w:rsidRDefault="00263D6D" w:rsidP="00965DFF">
            <w:pPr>
              <w:pStyle w:val="Compact"/>
              <w:spacing w:line="360" w:lineRule="auto"/>
              <w:jc w:val="center"/>
            </w:pPr>
            <w:r w:rsidRPr="00C93328">
              <w:t>0.70, 2.09</w:t>
            </w:r>
          </w:p>
        </w:tc>
        <w:tc>
          <w:tcPr>
            <w:tcW w:w="0" w:type="auto"/>
          </w:tcPr>
          <w:p w14:paraId="1427E83E" w14:textId="2A7F990E" w:rsidR="00263D6D" w:rsidRPr="00C93328" w:rsidRDefault="00263D6D" w:rsidP="00965DFF">
            <w:pPr>
              <w:pStyle w:val="Compact"/>
              <w:spacing w:line="360" w:lineRule="auto"/>
              <w:jc w:val="center"/>
            </w:pPr>
            <w:r w:rsidRPr="00C93328">
              <w:t>0.5</w:t>
            </w:r>
          </w:p>
        </w:tc>
      </w:tr>
    </w:tbl>
    <w:p w14:paraId="61A8F0E9" w14:textId="77777777" w:rsidR="005013EB" w:rsidRPr="00B75FD5" w:rsidRDefault="005013EB" w:rsidP="00965DFF">
      <w:pPr>
        <w:pStyle w:val="Brdtext"/>
        <w:spacing w:line="360" w:lineRule="auto"/>
        <w:rPr>
          <w:b/>
          <w:bCs/>
          <w:lang w:eastAsia="zh-CN"/>
        </w:rPr>
      </w:pPr>
    </w:p>
    <w:p w14:paraId="07F77065" w14:textId="063265C7" w:rsidR="00CD0F57" w:rsidRPr="00C93328" w:rsidRDefault="00CD6BF7" w:rsidP="00965DFF">
      <w:pPr>
        <w:pStyle w:val="Brdtext"/>
        <w:spacing w:line="360" w:lineRule="auto"/>
        <w:rPr>
          <w:lang w:val="en-US"/>
        </w:rPr>
      </w:pPr>
      <w:r w:rsidRPr="00C93328">
        <w:rPr>
          <w:lang w:val="en-US"/>
        </w:rPr>
        <w:lastRenderedPageBreak/>
        <w:t xml:space="preserve">Table 3 shows the unadjusted and adjusted associations of OFI and the selected patient and process factors among the patients who were alive 30 days after hospitalization. </w:t>
      </w:r>
      <w:r w:rsidR="002619E4">
        <w:rPr>
          <w:lang w:val="en-US"/>
        </w:rPr>
        <w:t xml:space="preserve">None of the patient and process factors were significantly associated with OFI in the adjusted analysis. </w:t>
      </w:r>
    </w:p>
    <w:p w14:paraId="1F5EDD80" w14:textId="77777777" w:rsidR="00E630D4" w:rsidRPr="005013EB" w:rsidRDefault="00E630D4" w:rsidP="00965DFF">
      <w:pPr>
        <w:pStyle w:val="Rubrik1"/>
        <w:rPr>
          <w:lang w:val="en-US"/>
        </w:rPr>
      </w:pPr>
      <w:bookmarkStart w:id="15" w:name="contributions"/>
      <w:bookmarkEnd w:id="11"/>
      <w:bookmarkEnd w:id="14"/>
      <w:r w:rsidRPr="005013EB">
        <w:rPr>
          <w:lang w:val="en-US"/>
        </w:rPr>
        <w:t>Discussion</w:t>
      </w:r>
    </w:p>
    <w:p w14:paraId="080F9C96" w14:textId="4A1D103A" w:rsidR="00A427CA" w:rsidRPr="00C93328" w:rsidRDefault="00A427CA" w:rsidP="00965DFF">
      <w:pPr>
        <w:pStyle w:val="FirstParagraph"/>
        <w:spacing w:line="360" w:lineRule="auto"/>
      </w:pPr>
      <w:r w:rsidRPr="00C93328">
        <w:t>The key results from this study are that higher RTS</w:t>
      </w:r>
      <w:r w:rsidR="00B15A3E">
        <w:t>,</w:t>
      </w:r>
      <w:r w:rsidR="00E630D4">
        <w:t xml:space="preserve"> &gt; 7 days </w:t>
      </w:r>
      <w:r w:rsidR="00B15A3E">
        <w:t xml:space="preserve">length of stay </w:t>
      </w:r>
      <w:r w:rsidR="00E630D4">
        <w:t xml:space="preserve">in the ICU </w:t>
      </w:r>
      <w:r w:rsidR="003937BB">
        <w:t xml:space="preserve">and </w:t>
      </w:r>
      <w:r w:rsidR="009E4C7F">
        <w:t>survival</w:t>
      </w:r>
      <w:r w:rsidR="003937BB">
        <w:t xml:space="preserve"> 30</w:t>
      </w:r>
      <w:r w:rsidR="007E7915">
        <w:t xml:space="preserve"> </w:t>
      </w:r>
      <w:r w:rsidR="003937BB">
        <w:t xml:space="preserve">days after hospitalization </w:t>
      </w:r>
      <w:r w:rsidR="00E630D4">
        <w:t>were</w:t>
      </w:r>
      <w:r w:rsidRPr="00C93328">
        <w:t xml:space="preserve"> </w:t>
      </w:r>
      <w:r w:rsidR="00E630D4">
        <w:t>significantly</w:t>
      </w:r>
      <w:r w:rsidRPr="00C93328">
        <w:t xml:space="preserve"> associated with higher odds of OF</w:t>
      </w:r>
      <w:r w:rsidR="00B75FD5">
        <w:t>I</w:t>
      </w:r>
      <w:r w:rsidRPr="00C93328">
        <w:t xml:space="preserve">. </w:t>
      </w:r>
      <w:r w:rsidR="00B75FD5">
        <w:t>Age, sex, mechanical ventilation, ISS</w:t>
      </w:r>
      <w:r w:rsidR="003E3EAB">
        <w:t>,</w:t>
      </w:r>
      <w:r w:rsidR="00B75FD5">
        <w:t xml:space="preserve"> time to first CT, </w:t>
      </w:r>
      <w:r w:rsidR="00B15A3E">
        <w:t xml:space="preserve">arrival during </w:t>
      </w:r>
      <w:r w:rsidR="00B75FD5">
        <w:t>on</w:t>
      </w:r>
      <w:r w:rsidR="00394BCE">
        <w:t>-</w:t>
      </w:r>
      <w:r w:rsidR="00B75FD5">
        <w:t>call hours</w:t>
      </w:r>
      <w:r w:rsidR="00394BCE">
        <w:t>,</w:t>
      </w:r>
      <w:r w:rsidR="00B75FD5">
        <w:t xml:space="preserve"> and ASA preinjury </w:t>
      </w:r>
      <w:r w:rsidRPr="00C93328">
        <w:t xml:space="preserve">were not significantly associated with OFI in either the adjusted </w:t>
      </w:r>
      <w:r w:rsidR="00394BCE" w:rsidRPr="00C93328">
        <w:t>or</w:t>
      </w:r>
      <w:r w:rsidRPr="00C93328">
        <w:t xml:space="preserve"> the unadjusted analyses. In the subgroup analysis of patients who were alive 30 days after hospitalization</w:t>
      </w:r>
      <w:r w:rsidR="00394BCE">
        <w:t>,</w:t>
      </w:r>
      <w:r w:rsidRPr="00C93328">
        <w:t xml:space="preserve"> </w:t>
      </w:r>
      <w:r w:rsidR="00B75FD5">
        <w:t xml:space="preserve">no patient or process factor was significantly associated with OFI. </w:t>
      </w:r>
    </w:p>
    <w:p w14:paraId="59F6DCAA" w14:textId="4EB1B4E0" w:rsidR="00A427CA" w:rsidRPr="00C93328" w:rsidRDefault="00B15A3E" w:rsidP="00965DFF">
      <w:pPr>
        <w:pStyle w:val="Brdtext"/>
        <w:spacing w:line="360" w:lineRule="auto"/>
        <w:rPr>
          <w:lang w:val="en-US"/>
        </w:rPr>
      </w:pPr>
      <w:r>
        <w:rPr>
          <w:lang w:val="en-US"/>
        </w:rPr>
        <w:t>Our study</w:t>
      </w:r>
      <w:r w:rsidR="00A427CA" w:rsidRPr="00C93328">
        <w:rPr>
          <w:lang w:val="en-US"/>
        </w:rPr>
        <w:t xml:space="preserve"> found </w:t>
      </w:r>
      <w:r>
        <w:rPr>
          <w:lang w:val="en-US"/>
        </w:rPr>
        <w:t xml:space="preserve">a significant association between </w:t>
      </w:r>
      <w:r w:rsidR="00A427CA" w:rsidRPr="00C93328">
        <w:rPr>
          <w:lang w:val="en-US"/>
        </w:rPr>
        <w:t xml:space="preserve">higher RTS </w:t>
      </w:r>
      <w:r w:rsidR="00963F95">
        <w:rPr>
          <w:lang w:val="en-US"/>
        </w:rPr>
        <w:t>score</w:t>
      </w:r>
      <w:r w:rsidR="001A299B">
        <w:rPr>
          <w:lang w:val="en-US"/>
        </w:rPr>
        <w:t>s</w:t>
      </w:r>
      <w:r w:rsidR="00963F95">
        <w:rPr>
          <w:lang w:val="en-US"/>
        </w:rPr>
        <w:t xml:space="preserve"> </w:t>
      </w:r>
      <w:r>
        <w:rPr>
          <w:lang w:val="en-US"/>
        </w:rPr>
        <w:t>and</w:t>
      </w:r>
      <w:r w:rsidR="00A427CA" w:rsidRPr="00C93328">
        <w:rPr>
          <w:lang w:val="en-US"/>
        </w:rPr>
        <w:t xml:space="preserve"> higher odds of OFI. </w:t>
      </w:r>
      <w:r w:rsidR="00963F95">
        <w:rPr>
          <w:lang w:val="en-US"/>
        </w:rPr>
        <w:t>P</w:t>
      </w:r>
      <w:r w:rsidR="00A427CA" w:rsidRPr="00C93328">
        <w:rPr>
          <w:lang w:val="en-US"/>
        </w:rPr>
        <w:t>atients with low</w:t>
      </w:r>
      <w:r>
        <w:rPr>
          <w:lang w:val="en-US"/>
        </w:rPr>
        <w:t>er</w:t>
      </w:r>
      <w:r w:rsidR="00A427CA" w:rsidRPr="00C93328">
        <w:rPr>
          <w:lang w:val="en-US"/>
        </w:rPr>
        <w:t xml:space="preserve"> RTS </w:t>
      </w:r>
      <w:r w:rsidR="00963F95">
        <w:rPr>
          <w:lang w:val="en-US"/>
        </w:rPr>
        <w:t>scores</w:t>
      </w:r>
      <w:r w:rsidR="00A427CA" w:rsidRPr="00C93328">
        <w:rPr>
          <w:lang w:val="en-US"/>
        </w:rPr>
        <w:t xml:space="preserve"> are </w:t>
      </w:r>
      <w:r>
        <w:rPr>
          <w:lang w:val="en-US"/>
        </w:rPr>
        <w:t>often in critical condition</w:t>
      </w:r>
      <w:r w:rsidR="00A427CA" w:rsidRPr="00C93328">
        <w:rPr>
          <w:lang w:val="en-US"/>
        </w:rPr>
        <w:t xml:space="preserve"> upon arrival — upon which emergency </w:t>
      </w:r>
      <w:r w:rsidR="00963F95">
        <w:rPr>
          <w:lang w:val="en-US"/>
        </w:rPr>
        <w:t>interventions are</w:t>
      </w:r>
      <w:r w:rsidR="00A427CA" w:rsidRPr="00C93328">
        <w:rPr>
          <w:lang w:val="en-US"/>
        </w:rPr>
        <w:t xml:space="preserve"> </w:t>
      </w:r>
      <w:r w:rsidR="003E3EAB">
        <w:rPr>
          <w:lang w:val="en-US"/>
        </w:rPr>
        <w:t xml:space="preserve">performed </w:t>
      </w:r>
      <w:r>
        <w:rPr>
          <w:lang w:val="en-US"/>
        </w:rPr>
        <w:t>immediately</w:t>
      </w:r>
      <w:r w:rsidR="00A427CA" w:rsidRPr="00C93328">
        <w:rPr>
          <w:lang w:val="en-US"/>
        </w:rPr>
        <w:t xml:space="preserve">. </w:t>
      </w:r>
      <w:r>
        <w:rPr>
          <w:lang w:val="en-US"/>
        </w:rPr>
        <w:t>Conversely</w:t>
      </w:r>
      <w:r w:rsidR="001A299B">
        <w:rPr>
          <w:lang w:val="en-US"/>
        </w:rPr>
        <w:t xml:space="preserve">, </w:t>
      </w:r>
      <w:r w:rsidR="00A427CA" w:rsidRPr="00C93328">
        <w:rPr>
          <w:lang w:val="en-US"/>
        </w:rPr>
        <w:t xml:space="preserve">patients </w:t>
      </w:r>
      <w:r>
        <w:rPr>
          <w:lang w:val="en-US"/>
        </w:rPr>
        <w:t xml:space="preserve">with higher RTS scores, indicating relative stability </w:t>
      </w:r>
      <w:r w:rsidR="00A427CA" w:rsidRPr="00C93328">
        <w:rPr>
          <w:lang w:val="en-US"/>
        </w:rPr>
        <w:t>upon arrival</w:t>
      </w:r>
      <w:r>
        <w:rPr>
          <w:lang w:val="en-US"/>
        </w:rPr>
        <w:t>, may experience delayed interventions.</w:t>
      </w:r>
      <w:r w:rsidR="00A427CA" w:rsidRPr="00C93328">
        <w:rPr>
          <w:lang w:val="en-US"/>
        </w:rPr>
        <w:t xml:space="preserve"> </w:t>
      </w:r>
      <w:r w:rsidR="00AD6ACD">
        <w:rPr>
          <w:lang w:val="en-US"/>
        </w:rPr>
        <w:t xml:space="preserve">This </w:t>
      </w:r>
      <w:r>
        <w:rPr>
          <w:lang w:val="en-US"/>
        </w:rPr>
        <w:t>aligns with findings from</w:t>
      </w:r>
      <w:r w:rsidR="00AD6ACD">
        <w:rPr>
          <w:lang w:val="en-US"/>
        </w:rPr>
        <w:t xml:space="preserve"> </w:t>
      </w:r>
      <w:r w:rsidR="00A427CA" w:rsidRPr="00C93328">
        <w:rPr>
          <w:lang w:val="en-US"/>
        </w:rPr>
        <w:t>Albaaj</w:t>
      </w:r>
      <w:r>
        <w:rPr>
          <w:lang w:val="en-US"/>
        </w:rPr>
        <w:t>, where</w:t>
      </w:r>
      <w:r w:rsidR="00A427CA" w:rsidRPr="00C93328">
        <w:rPr>
          <w:lang w:val="en-US"/>
        </w:rPr>
        <w:t xml:space="preserve"> </w:t>
      </w:r>
      <w:r w:rsidR="003E3EAB">
        <w:rPr>
          <w:lang w:val="en-US"/>
        </w:rPr>
        <w:t xml:space="preserve">patients with </w:t>
      </w:r>
      <w:r>
        <w:rPr>
          <w:lang w:val="en-US"/>
        </w:rPr>
        <w:t>relatively better</w:t>
      </w:r>
      <w:r w:rsidR="003E3EAB">
        <w:rPr>
          <w:lang w:val="en-US"/>
        </w:rPr>
        <w:t xml:space="preserve"> vital parameter values, </w:t>
      </w:r>
      <w:r w:rsidR="00A427CA" w:rsidRPr="00C93328">
        <w:rPr>
          <w:lang w:val="en-US"/>
        </w:rPr>
        <w:t xml:space="preserve">were significantly </w:t>
      </w:r>
      <w:r w:rsidR="00963F95">
        <w:rPr>
          <w:lang w:val="en-US"/>
        </w:rPr>
        <w:t>associated</w:t>
      </w:r>
      <w:r w:rsidR="00A427CA" w:rsidRPr="00C93328">
        <w:rPr>
          <w:lang w:val="en-US"/>
        </w:rPr>
        <w:t xml:space="preserve"> </w:t>
      </w:r>
      <w:r w:rsidR="003E3EAB">
        <w:rPr>
          <w:lang w:val="en-US"/>
        </w:rPr>
        <w:t>with</w:t>
      </w:r>
      <w:r w:rsidR="00A427CA" w:rsidRPr="00C93328">
        <w:rPr>
          <w:lang w:val="en-US"/>
        </w:rPr>
        <w:t xml:space="preserve"> increased odds of OFI in the unadjusted analysis, but not in the adjusted analysis (26). </w:t>
      </w:r>
      <w:r>
        <w:rPr>
          <w:lang w:val="en-US"/>
        </w:rPr>
        <w:t xml:space="preserve">Patients with higher RTS scores may appear stable despite trauma, potentially leading to delayed emergency procedures. </w:t>
      </w:r>
    </w:p>
    <w:p w14:paraId="7B1F95A8" w14:textId="015EE822" w:rsidR="00A53D5B" w:rsidRDefault="00FB4C54" w:rsidP="00965DFF">
      <w:pPr>
        <w:pStyle w:val="Brdtext"/>
        <w:spacing w:line="360" w:lineRule="auto"/>
        <w:rPr>
          <w:lang w:val="en-US"/>
        </w:rPr>
      </w:pPr>
      <w:r>
        <w:rPr>
          <w:lang w:val="en-US"/>
        </w:rPr>
        <w:t>Lengthened stay</w:t>
      </w:r>
      <w:r w:rsidR="00A427CA" w:rsidRPr="00C93328">
        <w:rPr>
          <w:lang w:val="en-US"/>
        </w:rPr>
        <w:t xml:space="preserve"> in the ICU </w:t>
      </w:r>
      <w:r w:rsidR="00026512">
        <w:rPr>
          <w:lang w:val="en-US"/>
        </w:rPr>
        <w:t>were found to be</w:t>
      </w:r>
      <w:r w:rsidR="00A427CA" w:rsidRPr="00C93328">
        <w:rPr>
          <w:lang w:val="en-US"/>
        </w:rPr>
        <w:t xml:space="preserve"> significantly associated with </w:t>
      </w:r>
      <w:r w:rsidR="00026512">
        <w:rPr>
          <w:lang w:val="en-US"/>
        </w:rPr>
        <w:t>higher</w:t>
      </w:r>
      <w:r w:rsidR="00A427CA" w:rsidRPr="00C93328">
        <w:rPr>
          <w:lang w:val="en-US"/>
        </w:rPr>
        <w:t xml:space="preserve"> odds of OFI in both the </w:t>
      </w:r>
      <w:r w:rsidR="00B15A3E">
        <w:rPr>
          <w:lang w:val="en-US"/>
        </w:rPr>
        <w:t>un</w:t>
      </w:r>
      <w:r w:rsidR="00A427CA" w:rsidRPr="00C93328">
        <w:rPr>
          <w:lang w:val="en-US"/>
        </w:rPr>
        <w:t xml:space="preserve">adjusted and adjusted analyses. </w:t>
      </w:r>
      <w:r w:rsidR="00026512">
        <w:rPr>
          <w:lang w:val="en-US"/>
        </w:rPr>
        <w:t>There are two things to have in consideration regarding this variable</w:t>
      </w:r>
      <w:r w:rsidR="00A427CA" w:rsidRPr="00C93328">
        <w:rPr>
          <w:lang w:val="en-US"/>
        </w:rPr>
        <w:t>.</w:t>
      </w:r>
      <w:r w:rsidR="00026512">
        <w:rPr>
          <w:lang w:val="en-US"/>
        </w:rPr>
        <w:t xml:space="preserve"> Firstly, prolonged ICU stay suggest patient</w:t>
      </w:r>
      <w:r w:rsidR="00A427CA" w:rsidRPr="00C93328">
        <w:rPr>
          <w:lang w:val="en-US"/>
        </w:rPr>
        <w:t xml:space="preserve">s </w:t>
      </w:r>
      <w:r w:rsidR="001A299B">
        <w:rPr>
          <w:lang w:val="en-US"/>
        </w:rPr>
        <w:t>were</w:t>
      </w:r>
      <w:r w:rsidR="00A427CA" w:rsidRPr="00C93328">
        <w:rPr>
          <w:lang w:val="en-US"/>
        </w:rPr>
        <w:t xml:space="preserve"> in a </w:t>
      </w:r>
      <w:r w:rsidR="00026512">
        <w:rPr>
          <w:lang w:val="en-US"/>
        </w:rPr>
        <w:t>more severe</w:t>
      </w:r>
      <w:r w:rsidR="00A427CA" w:rsidRPr="00C93328">
        <w:rPr>
          <w:lang w:val="en-US"/>
        </w:rPr>
        <w:t xml:space="preserve"> </w:t>
      </w:r>
      <w:r w:rsidR="001A299B">
        <w:rPr>
          <w:lang w:val="en-US"/>
        </w:rPr>
        <w:t>condition</w:t>
      </w:r>
      <w:r w:rsidR="00026512">
        <w:rPr>
          <w:lang w:val="en-US"/>
        </w:rPr>
        <w:t>,</w:t>
      </w:r>
      <w:r w:rsidR="001A299B">
        <w:rPr>
          <w:lang w:val="en-US"/>
        </w:rPr>
        <w:t xml:space="preserve"> </w:t>
      </w:r>
      <w:r w:rsidR="00A427CA" w:rsidRPr="00C93328">
        <w:rPr>
          <w:lang w:val="en-US"/>
        </w:rPr>
        <w:t>need</w:t>
      </w:r>
      <w:r w:rsidR="00026512">
        <w:rPr>
          <w:lang w:val="en-US"/>
        </w:rPr>
        <w:t xml:space="preserve">ing </w:t>
      </w:r>
      <w:r w:rsidR="00AD6ACD">
        <w:rPr>
          <w:lang w:val="en-US"/>
        </w:rPr>
        <w:t>more</w:t>
      </w:r>
      <w:r w:rsidR="00A427CA" w:rsidRPr="00C93328">
        <w:rPr>
          <w:lang w:val="en-US"/>
        </w:rPr>
        <w:t xml:space="preserve"> </w:t>
      </w:r>
      <w:r w:rsidR="00026512">
        <w:rPr>
          <w:lang w:val="en-US"/>
        </w:rPr>
        <w:t xml:space="preserve">recovery </w:t>
      </w:r>
      <w:r w:rsidR="00A427CA" w:rsidRPr="00C93328">
        <w:rPr>
          <w:lang w:val="en-US"/>
        </w:rPr>
        <w:t xml:space="preserve">time. </w:t>
      </w:r>
      <w:r w:rsidR="00026512">
        <w:rPr>
          <w:lang w:val="en-US"/>
        </w:rPr>
        <w:t>Additionally</w:t>
      </w:r>
      <w:r w:rsidR="00B15A3E">
        <w:rPr>
          <w:lang w:val="en-US"/>
        </w:rPr>
        <w:t>,</w:t>
      </w:r>
      <w:r w:rsidR="003E3EAB">
        <w:rPr>
          <w:lang w:val="en-US"/>
        </w:rPr>
        <w:t xml:space="preserve"> longer ICU </w:t>
      </w:r>
      <w:r w:rsidR="00B15A3E">
        <w:rPr>
          <w:lang w:val="en-US"/>
        </w:rPr>
        <w:t>stay</w:t>
      </w:r>
      <w:r w:rsidR="00026512">
        <w:rPr>
          <w:lang w:val="en-US"/>
        </w:rPr>
        <w:t>s</w:t>
      </w:r>
      <w:r w:rsidR="00B15A3E">
        <w:rPr>
          <w:lang w:val="en-US"/>
        </w:rPr>
        <w:t>,</w:t>
      </w:r>
      <w:r w:rsidR="00026512">
        <w:rPr>
          <w:lang w:val="en-US"/>
        </w:rPr>
        <w:t xml:space="preserve"> coupled with initial severity, heighten the likelihood of errors, thus</w:t>
      </w:r>
      <w:r w:rsidR="003E3EAB">
        <w:rPr>
          <w:lang w:val="en-US"/>
        </w:rPr>
        <w:t xml:space="preserve"> </w:t>
      </w:r>
      <w:r w:rsidR="00B15A3E">
        <w:rPr>
          <w:lang w:val="en-US"/>
        </w:rPr>
        <w:t>increasing odds of OFI</w:t>
      </w:r>
      <w:r w:rsidR="003E3EAB">
        <w:rPr>
          <w:lang w:val="en-US"/>
        </w:rPr>
        <w:t xml:space="preserve">. </w:t>
      </w:r>
      <w:r w:rsidR="00026512">
        <w:rPr>
          <w:lang w:val="en-US"/>
        </w:rPr>
        <w:t>Conversely, shorter</w:t>
      </w:r>
      <w:r w:rsidR="00A427CA" w:rsidRPr="00C93328">
        <w:rPr>
          <w:lang w:val="en-US"/>
        </w:rPr>
        <w:t xml:space="preserve"> ICU </w:t>
      </w:r>
      <w:r w:rsidR="00026512">
        <w:rPr>
          <w:lang w:val="en-US"/>
        </w:rPr>
        <w:t>stays may indicate patient</w:t>
      </w:r>
      <w:r w:rsidR="00A427CA" w:rsidRPr="00C93328">
        <w:rPr>
          <w:lang w:val="en-US"/>
        </w:rPr>
        <w:t xml:space="preserve"> </w:t>
      </w:r>
      <w:r w:rsidR="00B15A3E">
        <w:rPr>
          <w:lang w:val="en-US"/>
        </w:rPr>
        <w:t xml:space="preserve">demise </w:t>
      </w:r>
      <w:r w:rsidR="00A427CA" w:rsidRPr="00C93328">
        <w:rPr>
          <w:lang w:val="en-US"/>
        </w:rPr>
        <w:t xml:space="preserve">before </w:t>
      </w:r>
      <w:r w:rsidR="00026512">
        <w:rPr>
          <w:lang w:val="en-US"/>
        </w:rPr>
        <w:t>potential</w:t>
      </w:r>
      <w:r w:rsidR="00A427CA" w:rsidRPr="00C93328">
        <w:rPr>
          <w:lang w:val="en-US"/>
        </w:rPr>
        <w:t xml:space="preserve"> mistakes </w:t>
      </w:r>
      <w:r w:rsidR="00026512">
        <w:rPr>
          <w:lang w:val="en-US"/>
        </w:rPr>
        <w:t xml:space="preserve">could occur, particularly in cases where mortality was anticipated rather than </w:t>
      </w:r>
      <w:r w:rsidR="00A427CA" w:rsidRPr="00C93328">
        <w:rPr>
          <w:lang w:val="en-US"/>
        </w:rPr>
        <w:t>preventable.</w:t>
      </w:r>
      <w:r>
        <w:rPr>
          <w:lang w:val="en-US"/>
        </w:rPr>
        <w:t xml:space="preserve"> </w:t>
      </w:r>
      <w:r w:rsidR="00AD6ACD">
        <w:rPr>
          <w:lang w:val="en-US"/>
        </w:rPr>
        <w:t xml:space="preserve">This finding is </w:t>
      </w:r>
      <w:proofErr w:type="gramStart"/>
      <w:r w:rsidR="00AD6ACD">
        <w:rPr>
          <w:lang w:val="en-US"/>
        </w:rPr>
        <w:t>similar to</w:t>
      </w:r>
      <w:proofErr w:type="gramEnd"/>
      <w:r w:rsidR="00AD6ACD">
        <w:rPr>
          <w:lang w:val="en-US"/>
        </w:rPr>
        <w:t xml:space="preserve"> p</w:t>
      </w:r>
      <w:r w:rsidR="00A427CA" w:rsidRPr="00C93328">
        <w:rPr>
          <w:lang w:val="en-US"/>
        </w:rPr>
        <w:t xml:space="preserve">revious </w:t>
      </w:r>
      <w:r w:rsidR="00026512">
        <w:rPr>
          <w:lang w:val="en-US"/>
        </w:rPr>
        <w:t>research demonstrating</w:t>
      </w:r>
      <w:r w:rsidR="00AD6ACD">
        <w:rPr>
          <w:lang w:val="en-US"/>
        </w:rPr>
        <w:t xml:space="preserve"> </w:t>
      </w:r>
      <w:r w:rsidR="00A427CA" w:rsidRPr="00C93328">
        <w:rPr>
          <w:lang w:val="en-US"/>
        </w:rPr>
        <w:t>prolonged ICU stay</w:t>
      </w:r>
      <w:r w:rsidR="00026512">
        <w:rPr>
          <w:lang w:val="en-US"/>
        </w:rPr>
        <w:t>s as</w:t>
      </w:r>
      <w:r w:rsidR="00A427CA" w:rsidRPr="00C93328">
        <w:rPr>
          <w:lang w:val="en-US"/>
        </w:rPr>
        <w:t xml:space="preserve"> a risk factor for increased mortality and morbidity in trauma patients (28). </w:t>
      </w:r>
      <w:r w:rsidR="00026512">
        <w:rPr>
          <w:lang w:val="en-US"/>
        </w:rPr>
        <w:t>Furthermore, i</w:t>
      </w:r>
      <w:r w:rsidR="00A53D5B">
        <w:rPr>
          <w:lang w:val="en-US"/>
        </w:rPr>
        <w:t xml:space="preserve">t also corresponds with a retrospective cohort </w:t>
      </w:r>
      <w:r w:rsidR="00026512">
        <w:rPr>
          <w:lang w:val="en-US"/>
        </w:rPr>
        <w:t>indicating</w:t>
      </w:r>
      <w:r w:rsidR="00A53D5B">
        <w:rPr>
          <w:lang w:val="en-US"/>
        </w:rPr>
        <w:t xml:space="preserve"> that </w:t>
      </w:r>
      <w:r w:rsidR="00A53D5B" w:rsidRPr="00C93328">
        <w:rPr>
          <w:lang w:val="en-US"/>
        </w:rPr>
        <w:t xml:space="preserve">lower </w:t>
      </w:r>
      <w:r w:rsidR="00026512">
        <w:rPr>
          <w:lang w:val="en-US"/>
        </w:rPr>
        <w:t>initial</w:t>
      </w:r>
      <w:r w:rsidR="00A53D5B" w:rsidRPr="00C93328">
        <w:rPr>
          <w:lang w:val="en-US"/>
        </w:rPr>
        <w:t xml:space="preserve"> illness severity and younger age </w:t>
      </w:r>
      <w:r w:rsidR="00026512">
        <w:rPr>
          <w:lang w:val="en-US"/>
        </w:rPr>
        <w:t>are</w:t>
      </w:r>
      <w:r w:rsidR="00A53D5B" w:rsidRPr="00C93328">
        <w:rPr>
          <w:lang w:val="en-US"/>
        </w:rPr>
        <w:t xml:space="preserve"> associated with earlier discharg</w:t>
      </w:r>
      <w:r w:rsidR="00A53D5B">
        <w:rPr>
          <w:lang w:val="en-US"/>
        </w:rPr>
        <w:t>e</w:t>
      </w:r>
      <w:r w:rsidR="00026512">
        <w:rPr>
          <w:lang w:val="en-US"/>
        </w:rPr>
        <w:t>, further</w:t>
      </w:r>
      <w:r w:rsidR="00A53D5B">
        <w:rPr>
          <w:lang w:val="en-US"/>
        </w:rPr>
        <w:t xml:space="preserve"> supporting </w:t>
      </w:r>
      <w:r w:rsidR="005B6991">
        <w:rPr>
          <w:lang w:val="en-US"/>
        </w:rPr>
        <w:t xml:space="preserve">the </w:t>
      </w:r>
      <w:r w:rsidR="00026512">
        <w:rPr>
          <w:lang w:val="en-US"/>
        </w:rPr>
        <w:t>link</w:t>
      </w:r>
      <w:r w:rsidR="005B6991">
        <w:rPr>
          <w:lang w:val="en-US"/>
        </w:rPr>
        <w:t xml:space="preserve"> between </w:t>
      </w:r>
      <w:r w:rsidR="00026512">
        <w:rPr>
          <w:lang w:val="en-US"/>
        </w:rPr>
        <w:t>higher</w:t>
      </w:r>
      <w:r w:rsidR="00A53D5B">
        <w:rPr>
          <w:lang w:val="en-US"/>
        </w:rPr>
        <w:t xml:space="preserve"> odds of OFI </w:t>
      </w:r>
      <w:r w:rsidR="005B6991">
        <w:rPr>
          <w:lang w:val="en-US"/>
        </w:rPr>
        <w:t>and</w:t>
      </w:r>
      <w:r w:rsidR="00A53D5B">
        <w:rPr>
          <w:lang w:val="en-US"/>
        </w:rPr>
        <w:t xml:space="preserve"> </w:t>
      </w:r>
      <w:r w:rsidR="00026512">
        <w:rPr>
          <w:lang w:val="en-US"/>
        </w:rPr>
        <w:t>prolonged</w:t>
      </w:r>
      <w:r w:rsidR="00A53D5B">
        <w:rPr>
          <w:lang w:val="en-US"/>
        </w:rPr>
        <w:t xml:space="preserve"> ICU </w:t>
      </w:r>
      <w:r w:rsidR="00026512">
        <w:rPr>
          <w:lang w:val="en-US"/>
        </w:rPr>
        <w:t xml:space="preserve">stays </w:t>
      </w:r>
      <w:r w:rsidR="00A53D5B">
        <w:rPr>
          <w:lang w:val="en-US"/>
        </w:rPr>
        <w:t>(31).</w:t>
      </w:r>
    </w:p>
    <w:p w14:paraId="3AB4F29D" w14:textId="5E562DEC" w:rsidR="00A53D5B" w:rsidRDefault="005B6991" w:rsidP="00965DFF">
      <w:pPr>
        <w:pStyle w:val="Brdtext"/>
        <w:spacing w:line="360" w:lineRule="auto"/>
        <w:rPr>
          <w:lang w:val="en-US"/>
        </w:rPr>
      </w:pPr>
      <w:r>
        <w:rPr>
          <w:lang w:val="en-US"/>
        </w:rPr>
        <w:t>The reason for lengthened</w:t>
      </w:r>
      <w:r w:rsidR="00026512">
        <w:rPr>
          <w:lang w:val="en-US"/>
        </w:rPr>
        <w:t xml:space="preserve"> </w:t>
      </w:r>
      <w:r>
        <w:rPr>
          <w:lang w:val="en-US"/>
        </w:rPr>
        <w:t xml:space="preserve">ICU </w:t>
      </w:r>
      <w:r w:rsidR="00026512">
        <w:rPr>
          <w:lang w:val="en-US"/>
        </w:rPr>
        <w:t xml:space="preserve">stays </w:t>
      </w:r>
      <w:r>
        <w:rPr>
          <w:lang w:val="en-US"/>
        </w:rPr>
        <w:t xml:space="preserve">being associated with increased mortality has been investigated by previous studies </w:t>
      </w:r>
      <w:r w:rsidR="00026512">
        <w:rPr>
          <w:lang w:val="en-US"/>
        </w:rPr>
        <w:t>suggesting</w:t>
      </w:r>
      <w:r>
        <w:rPr>
          <w:lang w:val="en-US"/>
        </w:rPr>
        <w:t xml:space="preserve"> that </w:t>
      </w:r>
      <w:r w:rsidR="00026512">
        <w:rPr>
          <w:lang w:val="en-US"/>
        </w:rPr>
        <w:t xml:space="preserve">factors such as </w:t>
      </w:r>
      <w:r w:rsidR="00A427CA" w:rsidRPr="00C93328">
        <w:rPr>
          <w:lang w:val="en-US"/>
        </w:rPr>
        <w:t>comorbidities, age</w:t>
      </w:r>
      <w:r w:rsidR="00394BCE">
        <w:rPr>
          <w:lang w:val="en-US"/>
        </w:rPr>
        <w:t>,</w:t>
      </w:r>
      <w:r w:rsidR="00A427CA" w:rsidRPr="00C93328">
        <w:rPr>
          <w:lang w:val="en-US"/>
        </w:rPr>
        <w:t xml:space="preserve"> and illness</w:t>
      </w:r>
      <w:r w:rsidR="00750854">
        <w:rPr>
          <w:lang w:val="en-US"/>
        </w:rPr>
        <w:t xml:space="preserve"> </w:t>
      </w:r>
      <w:r w:rsidR="00750854">
        <w:rPr>
          <w:lang w:val="en-US"/>
        </w:rPr>
        <w:lastRenderedPageBreak/>
        <w:t>severity upon admission</w:t>
      </w:r>
      <w:r>
        <w:rPr>
          <w:lang w:val="en-US"/>
        </w:rPr>
        <w:t xml:space="preserve"> </w:t>
      </w:r>
      <w:r w:rsidR="00A427CA" w:rsidRPr="00C93328">
        <w:rPr>
          <w:lang w:val="en-US"/>
        </w:rPr>
        <w:t xml:space="preserve">do not fully </w:t>
      </w:r>
      <w:r w:rsidR="00750854">
        <w:rPr>
          <w:lang w:val="en-US"/>
        </w:rPr>
        <w:t>elucidate</w:t>
      </w:r>
      <w:r w:rsidR="00A427CA" w:rsidRPr="00C93328">
        <w:rPr>
          <w:lang w:val="en-US"/>
        </w:rPr>
        <w:t xml:space="preserve"> the increased long-term mortality</w:t>
      </w:r>
      <w:r w:rsidR="00A53D5B">
        <w:rPr>
          <w:lang w:val="en-US"/>
        </w:rPr>
        <w:t xml:space="preserve"> </w:t>
      </w:r>
      <w:r w:rsidR="00750854">
        <w:rPr>
          <w:lang w:val="en-US"/>
        </w:rPr>
        <w:t xml:space="preserve">observed in this </w:t>
      </w:r>
      <w:r w:rsidR="00A53D5B">
        <w:rPr>
          <w:lang w:val="en-US"/>
        </w:rPr>
        <w:t xml:space="preserve">patient </w:t>
      </w:r>
      <w:r w:rsidR="00750854">
        <w:rPr>
          <w:lang w:val="en-US"/>
        </w:rPr>
        <w:t>cohort</w:t>
      </w:r>
      <w:r w:rsidR="00A427CA" w:rsidRPr="00C93328">
        <w:rPr>
          <w:lang w:val="en-US"/>
        </w:rPr>
        <w:t xml:space="preserve">. </w:t>
      </w:r>
      <w:r w:rsidR="00750854">
        <w:rPr>
          <w:lang w:val="en-US"/>
        </w:rPr>
        <w:t>As the</w:t>
      </w:r>
      <w:r w:rsidR="00A427CA" w:rsidRPr="00C93328">
        <w:rPr>
          <w:lang w:val="en-US"/>
        </w:rPr>
        <w:t xml:space="preserve"> </w:t>
      </w:r>
      <w:r w:rsidR="00750854">
        <w:rPr>
          <w:lang w:val="en-US"/>
        </w:rPr>
        <w:t>duration of ICU</w:t>
      </w:r>
      <w:r w:rsidR="00A427CA" w:rsidRPr="00C93328">
        <w:rPr>
          <w:lang w:val="en-US"/>
        </w:rPr>
        <w:t xml:space="preserve"> stay </w:t>
      </w:r>
      <w:r w:rsidR="00750854">
        <w:rPr>
          <w:lang w:val="en-US"/>
        </w:rPr>
        <w:t>lengthens</w:t>
      </w:r>
      <w:r w:rsidR="00394BCE">
        <w:rPr>
          <w:lang w:val="en-US"/>
        </w:rPr>
        <w:t>,</w:t>
      </w:r>
      <w:r w:rsidR="00A427CA" w:rsidRPr="00C93328">
        <w:rPr>
          <w:lang w:val="en-US"/>
        </w:rPr>
        <w:t xml:space="preserve"> the </w:t>
      </w:r>
      <w:r w:rsidR="00750854">
        <w:rPr>
          <w:lang w:val="en-US"/>
        </w:rPr>
        <w:t xml:space="preserve">primary </w:t>
      </w:r>
      <w:r w:rsidR="00A427CA" w:rsidRPr="00C93328">
        <w:rPr>
          <w:lang w:val="en-US"/>
        </w:rPr>
        <w:t xml:space="preserve">reason for </w:t>
      </w:r>
      <w:r w:rsidR="00750854">
        <w:rPr>
          <w:lang w:val="en-US"/>
        </w:rPr>
        <w:t xml:space="preserve">ICU </w:t>
      </w:r>
      <w:r w:rsidR="00A427CA" w:rsidRPr="00C93328">
        <w:rPr>
          <w:lang w:val="en-US"/>
        </w:rPr>
        <w:t>stay become</w:t>
      </w:r>
      <w:r w:rsidR="00394BCE">
        <w:rPr>
          <w:lang w:val="en-US"/>
        </w:rPr>
        <w:t>s</w:t>
      </w:r>
      <w:r w:rsidR="00A427CA" w:rsidRPr="00C93328">
        <w:rPr>
          <w:lang w:val="en-US"/>
        </w:rPr>
        <w:t xml:space="preserve"> </w:t>
      </w:r>
      <w:r w:rsidR="00750854">
        <w:rPr>
          <w:lang w:val="en-US"/>
        </w:rPr>
        <w:t>less linked</w:t>
      </w:r>
      <w:r w:rsidR="00A427CA" w:rsidRPr="00C93328">
        <w:rPr>
          <w:lang w:val="en-US"/>
        </w:rPr>
        <w:t xml:space="preserve"> </w:t>
      </w:r>
      <w:r w:rsidR="00750854">
        <w:rPr>
          <w:lang w:val="en-US"/>
        </w:rPr>
        <w:t>to</w:t>
      </w:r>
      <w:r w:rsidR="00A427CA" w:rsidRPr="00C93328">
        <w:rPr>
          <w:lang w:val="en-US"/>
        </w:rPr>
        <w:t xml:space="preserve"> </w:t>
      </w:r>
      <w:r w:rsidR="00394BCE">
        <w:rPr>
          <w:lang w:val="en-US"/>
        </w:rPr>
        <w:t xml:space="preserve">the </w:t>
      </w:r>
      <w:r w:rsidR="00A427CA" w:rsidRPr="00C93328">
        <w:rPr>
          <w:lang w:val="en-US"/>
        </w:rPr>
        <w:t xml:space="preserve">patient’s original </w:t>
      </w:r>
      <w:r w:rsidR="00750854">
        <w:rPr>
          <w:lang w:val="en-US"/>
        </w:rPr>
        <w:t>ailment</w:t>
      </w:r>
      <w:r w:rsidR="00A427CA" w:rsidRPr="00C93328">
        <w:rPr>
          <w:lang w:val="en-US"/>
        </w:rPr>
        <w:t xml:space="preserve"> and increasingly</w:t>
      </w:r>
      <w:r w:rsidR="00750854">
        <w:rPr>
          <w:lang w:val="en-US"/>
        </w:rPr>
        <w:t xml:space="preserve"> tied to</w:t>
      </w:r>
      <w:r w:rsidR="00A427CA" w:rsidRPr="00C93328">
        <w:rPr>
          <w:lang w:val="en-US"/>
        </w:rPr>
        <w:t xml:space="preserve"> persistent chronic illness </w:t>
      </w:r>
      <w:r w:rsidR="00750854">
        <w:rPr>
          <w:lang w:val="en-US"/>
        </w:rPr>
        <w:t>accompanied by</w:t>
      </w:r>
      <w:r w:rsidR="00A427CA" w:rsidRPr="00C93328">
        <w:rPr>
          <w:lang w:val="en-US"/>
        </w:rPr>
        <w:t xml:space="preserve"> organ dysfunction (30). </w:t>
      </w:r>
      <w:r w:rsidR="00750854">
        <w:rPr>
          <w:lang w:val="en-US"/>
        </w:rPr>
        <w:t>Consequently</w:t>
      </w:r>
      <w:r w:rsidR="00A427CA" w:rsidRPr="00C93328">
        <w:rPr>
          <w:lang w:val="en-US"/>
        </w:rPr>
        <w:t>, this might be a</w:t>
      </w:r>
      <w:r w:rsidR="00750854">
        <w:rPr>
          <w:lang w:val="en-US"/>
        </w:rPr>
        <w:t xml:space="preserve"> potential </w:t>
      </w:r>
      <w:r w:rsidR="00A427CA" w:rsidRPr="00C93328">
        <w:rPr>
          <w:lang w:val="en-US"/>
        </w:rPr>
        <w:t xml:space="preserve">explanation for the </w:t>
      </w:r>
      <w:r w:rsidR="00750854">
        <w:rPr>
          <w:lang w:val="en-US"/>
        </w:rPr>
        <w:t>non</w:t>
      </w:r>
      <w:r w:rsidR="00B75FD5" w:rsidRPr="00C93328">
        <w:rPr>
          <w:lang w:val="en-US"/>
        </w:rPr>
        <w:t>significance</w:t>
      </w:r>
      <w:r w:rsidR="00A427CA" w:rsidRPr="00C93328">
        <w:rPr>
          <w:lang w:val="en-US"/>
        </w:rPr>
        <w:t xml:space="preserve"> </w:t>
      </w:r>
      <w:r w:rsidR="00750854">
        <w:rPr>
          <w:lang w:val="en-US"/>
        </w:rPr>
        <w:t xml:space="preserve">of predictors such as </w:t>
      </w:r>
      <w:r w:rsidR="00A427CA" w:rsidRPr="00C93328">
        <w:rPr>
          <w:lang w:val="en-US"/>
        </w:rPr>
        <w:t>ASA preinjury and ISS in the analysis</w:t>
      </w:r>
      <w:r w:rsidR="00A53D5B">
        <w:rPr>
          <w:lang w:val="en-US"/>
        </w:rPr>
        <w:t xml:space="preserve"> which </w:t>
      </w:r>
      <w:r w:rsidR="00750854">
        <w:rPr>
          <w:lang w:val="en-US"/>
        </w:rPr>
        <w:t>typically reflect a</w:t>
      </w:r>
      <w:r w:rsidR="00A53D5B">
        <w:rPr>
          <w:lang w:val="en-US"/>
        </w:rPr>
        <w:t xml:space="preserve"> patient’s initial health </w:t>
      </w:r>
      <w:r w:rsidR="00750854">
        <w:rPr>
          <w:lang w:val="en-US"/>
        </w:rPr>
        <w:t>status</w:t>
      </w:r>
      <w:r w:rsidR="00A427CA" w:rsidRPr="00C93328">
        <w:rPr>
          <w:lang w:val="en-US"/>
        </w:rPr>
        <w:t xml:space="preserve">. </w:t>
      </w:r>
    </w:p>
    <w:p w14:paraId="17513352" w14:textId="009D3CF2" w:rsidR="002E260D" w:rsidRDefault="00750854" w:rsidP="00965DFF">
      <w:pPr>
        <w:pStyle w:val="Brdtext"/>
        <w:spacing w:line="360" w:lineRule="auto"/>
        <w:rPr>
          <w:lang w:val="en-US"/>
        </w:rPr>
      </w:pPr>
      <w:r>
        <w:rPr>
          <w:lang w:val="en-US"/>
        </w:rPr>
        <w:t>Another factor associated with increased odds of OFI was s</w:t>
      </w:r>
      <w:r w:rsidR="009E4C7F">
        <w:rPr>
          <w:lang w:val="en-US"/>
        </w:rPr>
        <w:t>urvival 30 days after hospitalization</w:t>
      </w:r>
      <w:r>
        <w:rPr>
          <w:lang w:val="en-US"/>
        </w:rPr>
        <w:t xml:space="preserve">. </w:t>
      </w:r>
      <w:r w:rsidR="003932EE">
        <w:rPr>
          <w:lang w:val="en-US"/>
        </w:rPr>
        <w:t>Previous research has identified an association between increased mortality and the severity of the injury upon admission (52), suggesting that patients at high risk of 30-day mortality are typically in poor health upon arrival. Consequently, the likelihood of OFI decreases as deaths may not be preventable. Therefore, patients who survive 30 days after hospitalization are associated with increased odds of OFI.</w:t>
      </w:r>
    </w:p>
    <w:p w14:paraId="05D0D5B7" w14:textId="379324A3" w:rsidR="00903265" w:rsidRPr="006941DE" w:rsidRDefault="00061B1E" w:rsidP="00965DFF">
      <w:pPr>
        <w:pStyle w:val="Brdtext"/>
        <w:spacing w:line="360" w:lineRule="auto"/>
        <w:rPr>
          <w:lang w:val="en-US"/>
        </w:rPr>
      </w:pPr>
      <w:r>
        <w:rPr>
          <w:lang w:val="en-US"/>
        </w:rPr>
        <w:t>Our</w:t>
      </w:r>
      <w:r w:rsidR="00FB4C54">
        <w:rPr>
          <w:lang w:val="en-US"/>
        </w:rPr>
        <w:t xml:space="preserve"> </w:t>
      </w:r>
      <w:r w:rsidR="00750854">
        <w:rPr>
          <w:lang w:val="en-US"/>
        </w:rPr>
        <w:t>findings</w:t>
      </w:r>
      <w:r w:rsidR="00FB4C54">
        <w:rPr>
          <w:lang w:val="en-US"/>
        </w:rPr>
        <w:t xml:space="preserve"> impl</w:t>
      </w:r>
      <w:r w:rsidR="00750854">
        <w:rPr>
          <w:lang w:val="en-US"/>
        </w:rPr>
        <w:t xml:space="preserve">y </w:t>
      </w:r>
      <w:r w:rsidR="00FB4C54">
        <w:rPr>
          <w:lang w:val="en-US"/>
        </w:rPr>
        <w:t xml:space="preserve">that </w:t>
      </w:r>
      <w:r w:rsidR="00A427CA" w:rsidRPr="00C93328">
        <w:rPr>
          <w:lang w:val="en-US"/>
        </w:rPr>
        <w:t xml:space="preserve">patients were not </w:t>
      </w:r>
      <w:r w:rsidR="00750854">
        <w:rPr>
          <w:lang w:val="en-US"/>
        </w:rPr>
        <w:t xml:space="preserve">subjected to </w:t>
      </w:r>
      <w:r w:rsidR="00A427CA" w:rsidRPr="00C93328">
        <w:rPr>
          <w:lang w:val="en-US"/>
        </w:rPr>
        <w:t>different</w:t>
      </w:r>
      <w:r w:rsidR="00750854">
        <w:rPr>
          <w:lang w:val="en-US"/>
        </w:rPr>
        <w:t xml:space="preserve">ial treatment </w:t>
      </w:r>
      <w:r w:rsidR="00A427CA" w:rsidRPr="00C93328">
        <w:rPr>
          <w:lang w:val="en-US"/>
        </w:rPr>
        <w:t xml:space="preserve">based on age or </w:t>
      </w:r>
      <w:r w:rsidR="002F41BC">
        <w:rPr>
          <w:lang w:val="en-US"/>
        </w:rPr>
        <w:t>sex</w:t>
      </w:r>
      <w:r w:rsidR="00A427CA" w:rsidRPr="00C93328">
        <w:rPr>
          <w:lang w:val="en-US"/>
        </w:rPr>
        <w:t xml:space="preserve">. </w:t>
      </w:r>
      <w:r w:rsidR="005B6991">
        <w:rPr>
          <w:lang w:val="en-US"/>
        </w:rPr>
        <w:t xml:space="preserve">This is </w:t>
      </w:r>
      <w:r w:rsidR="00750854">
        <w:rPr>
          <w:lang w:val="en-US"/>
        </w:rPr>
        <w:t>corroborated</w:t>
      </w:r>
      <w:r w:rsidR="005B6991">
        <w:rPr>
          <w:lang w:val="en-US"/>
        </w:rPr>
        <w:t xml:space="preserve"> by a study </w:t>
      </w:r>
      <w:r w:rsidR="00750854">
        <w:rPr>
          <w:lang w:val="en-US"/>
        </w:rPr>
        <w:t>indicating</w:t>
      </w:r>
      <w:r w:rsidR="005B6991">
        <w:rPr>
          <w:lang w:val="en-US"/>
        </w:rPr>
        <w:t xml:space="preserve"> </w:t>
      </w:r>
      <w:r w:rsidR="00A427CA" w:rsidRPr="00C93328">
        <w:rPr>
          <w:lang w:val="en-US"/>
        </w:rPr>
        <w:t xml:space="preserve">that </w:t>
      </w:r>
      <w:r w:rsidR="00750854">
        <w:rPr>
          <w:lang w:val="en-US"/>
        </w:rPr>
        <w:t xml:space="preserve">physicians’ willingness to </w:t>
      </w:r>
      <w:r w:rsidR="00A427CA" w:rsidRPr="00C93328">
        <w:rPr>
          <w:lang w:val="en-US"/>
        </w:rPr>
        <w:t xml:space="preserve">admit </w:t>
      </w:r>
      <w:r w:rsidR="00750854">
        <w:rPr>
          <w:lang w:val="en-US"/>
        </w:rPr>
        <w:t xml:space="preserve">patients </w:t>
      </w:r>
      <w:r w:rsidR="00A427CA" w:rsidRPr="00C93328">
        <w:rPr>
          <w:lang w:val="en-US"/>
        </w:rPr>
        <w:t xml:space="preserve">to the ICU </w:t>
      </w:r>
      <w:r w:rsidR="00750854">
        <w:rPr>
          <w:lang w:val="en-US"/>
        </w:rPr>
        <w:t xml:space="preserve">remains consistent regardless of whether the </w:t>
      </w:r>
      <w:r w:rsidR="00A427CA" w:rsidRPr="00C93328">
        <w:rPr>
          <w:lang w:val="en-US"/>
        </w:rPr>
        <w:t>case</w:t>
      </w:r>
      <w:r w:rsidR="00750854">
        <w:rPr>
          <w:lang w:val="en-US"/>
        </w:rPr>
        <w:t xml:space="preserve"> </w:t>
      </w:r>
      <w:r w:rsidR="00A427CA" w:rsidRPr="00C93328">
        <w:rPr>
          <w:lang w:val="en-US"/>
        </w:rPr>
        <w:t>describ</w:t>
      </w:r>
      <w:r w:rsidR="00750854">
        <w:rPr>
          <w:lang w:val="en-US"/>
        </w:rPr>
        <w:t>es</w:t>
      </w:r>
      <w:r w:rsidR="00A427CA" w:rsidRPr="00C93328">
        <w:rPr>
          <w:lang w:val="en-US"/>
        </w:rPr>
        <w:t xml:space="preserve"> a man or </w:t>
      </w:r>
      <w:r w:rsidR="00750854">
        <w:rPr>
          <w:lang w:val="en-US"/>
        </w:rPr>
        <w:t xml:space="preserve">a </w:t>
      </w:r>
      <w:r w:rsidR="00A427CA" w:rsidRPr="00C93328">
        <w:rPr>
          <w:lang w:val="en-US"/>
        </w:rPr>
        <w:t>woman</w:t>
      </w:r>
      <w:r w:rsidR="005B6991">
        <w:rPr>
          <w:lang w:val="en-US"/>
        </w:rPr>
        <w:t xml:space="preserve"> </w:t>
      </w:r>
      <w:r w:rsidR="00A427CA" w:rsidRPr="00C93328">
        <w:rPr>
          <w:lang w:val="en-US"/>
        </w:rPr>
        <w:t>(32).</w:t>
      </w:r>
      <w:r w:rsidR="005B6991">
        <w:rPr>
          <w:lang w:val="en-US"/>
        </w:rPr>
        <w:t xml:space="preserve"> </w:t>
      </w:r>
      <w:r w:rsidR="00A427CA" w:rsidRPr="00C93328">
        <w:rPr>
          <w:lang w:val="en-US"/>
        </w:rPr>
        <w:t xml:space="preserve">However, </w:t>
      </w:r>
      <w:r w:rsidR="00750854">
        <w:rPr>
          <w:lang w:val="en-US"/>
        </w:rPr>
        <w:t xml:space="preserve">other research reveals nuances in the relationship between sex and patient outcomes. For instance, </w:t>
      </w:r>
      <w:r w:rsidR="00A427CA" w:rsidRPr="00C93328">
        <w:rPr>
          <w:lang w:val="en-US"/>
        </w:rPr>
        <w:t>among severely injured patients</w:t>
      </w:r>
      <w:r w:rsidR="00750854">
        <w:rPr>
          <w:lang w:val="en-US"/>
        </w:rPr>
        <w:t xml:space="preserve"> aged 16-44 years</w:t>
      </w:r>
      <w:r w:rsidR="00A427CA" w:rsidRPr="00C93328">
        <w:rPr>
          <w:lang w:val="en-US"/>
        </w:rPr>
        <w:t xml:space="preserve">, female </w:t>
      </w:r>
      <w:r w:rsidR="002F41BC">
        <w:rPr>
          <w:lang w:val="en-US"/>
        </w:rPr>
        <w:t>sex</w:t>
      </w:r>
      <w:r w:rsidR="00A427CA" w:rsidRPr="00C93328">
        <w:rPr>
          <w:lang w:val="en-US"/>
        </w:rPr>
        <w:t xml:space="preserve"> is associated with lower in-hospital mortality </w:t>
      </w:r>
      <w:r w:rsidR="00750854">
        <w:rPr>
          <w:lang w:val="en-US"/>
        </w:rPr>
        <w:t>rates</w:t>
      </w:r>
      <w:r w:rsidR="00A427CA" w:rsidRPr="00C93328">
        <w:rPr>
          <w:lang w:val="en-US"/>
        </w:rPr>
        <w:t xml:space="preserve">. Female </w:t>
      </w:r>
      <w:r w:rsidR="002F41BC">
        <w:rPr>
          <w:lang w:val="en-US"/>
        </w:rPr>
        <w:t>sex</w:t>
      </w:r>
      <w:r w:rsidR="00A427CA" w:rsidRPr="00C93328">
        <w:rPr>
          <w:lang w:val="en-US"/>
        </w:rPr>
        <w:t xml:space="preserve"> is also associated with </w:t>
      </w:r>
      <w:r w:rsidR="00394BCE">
        <w:rPr>
          <w:lang w:val="en-US"/>
        </w:rPr>
        <w:t xml:space="preserve">a </w:t>
      </w:r>
      <w:r w:rsidR="00A427CA" w:rsidRPr="00C93328">
        <w:rPr>
          <w:lang w:val="en-US"/>
        </w:rPr>
        <w:t xml:space="preserve">decreased likelihood </w:t>
      </w:r>
      <w:r w:rsidR="00394BCE">
        <w:rPr>
          <w:lang w:val="en-US"/>
        </w:rPr>
        <w:t>of</w:t>
      </w:r>
      <w:r w:rsidR="00A427CA" w:rsidRPr="00C93328">
        <w:rPr>
          <w:lang w:val="en-US"/>
        </w:rPr>
        <w:t xml:space="preserve"> ICU admission (33). </w:t>
      </w:r>
      <w:r w:rsidR="00750854">
        <w:rPr>
          <w:lang w:val="en-US"/>
        </w:rPr>
        <w:t>Conversely, m</w:t>
      </w:r>
      <w:r w:rsidR="00A427CA" w:rsidRPr="00C93328">
        <w:rPr>
          <w:lang w:val="en-US"/>
        </w:rPr>
        <w:t xml:space="preserve">ale </w:t>
      </w:r>
      <w:r w:rsidR="002F41BC">
        <w:rPr>
          <w:lang w:val="en-US"/>
        </w:rPr>
        <w:t>sex</w:t>
      </w:r>
      <w:r w:rsidR="00A427CA" w:rsidRPr="00C93328">
        <w:rPr>
          <w:lang w:val="en-US"/>
        </w:rPr>
        <w:t xml:space="preserve"> </w:t>
      </w:r>
      <w:r w:rsidR="00750854">
        <w:rPr>
          <w:lang w:val="en-US"/>
        </w:rPr>
        <w:t>is associated with</w:t>
      </w:r>
      <w:r w:rsidR="00A427CA" w:rsidRPr="00C93328">
        <w:rPr>
          <w:lang w:val="en-US"/>
        </w:rPr>
        <w:t xml:space="preserve"> </w:t>
      </w:r>
      <w:r w:rsidR="00750854">
        <w:rPr>
          <w:lang w:val="en-US"/>
        </w:rPr>
        <w:t xml:space="preserve">worse </w:t>
      </w:r>
      <w:r w:rsidR="00A427CA" w:rsidRPr="00C93328">
        <w:rPr>
          <w:lang w:val="en-US"/>
        </w:rPr>
        <w:t xml:space="preserve">outcomes in postoperative ICU patients, </w:t>
      </w:r>
      <w:r w:rsidR="00750854">
        <w:rPr>
          <w:lang w:val="en-US"/>
        </w:rPr>
        <w:t xml:space="preserve">with male patients consuming </w:t>
      </w:r>
      <w:r w:rsidR="00A427CA" w:rsidRPr="00C93328">
        <w:rPr>
          <w:lang w:val="en-US"/>
        </w:rPr>
        <w:t xml:space="preserve">two-thirds of ICU resources (34). </w:t>
      </w:r>
      <w:r w:rsidR="00903265">
        <w:rPr>
          <w:lang w:val="en-US"/>
        </w:rPr>
        <w:t xml:space="preserve">The higher rate of male </w:t>
      </w:r>
      <w:r w:rsidR="00750854">
        <w:rPr>
          <w:lang w:val="en-US"/>
        </w:rPr>
        <w:t xml:space="preserve">ICU </w:t>
      </w:r>
      <w:r w:rsidR="00903265">
        <w:rPr>
          <w:lang w:val="en-US"/>
        </w:rPr>
        <w:t xml:space="preserve">admissions and their association with </w:t>
      </w:r>
      <w:r w:rsidR="00750854">
        <w:rPr>
          <w:lang w:val="en-US"/>
        </w:rPr>
        <w:t>adverse</w:t>
      </w:r>
      <w:r w:rsidR="00903265">
        <w:rPr>
          <w:lang w:val="en-US"/>
        </w:rPr>
        <w:t xml:space="preserve"> outcomes may </w:t>
      </w:r>
      <w:r w:rsidR="005676A9">
        <w:rPr>
          <w:lang w:val="en-US"/>
        </w:rPr>
        <w:t xml:space="preserve">be influenced by </w:t>
      </w:r>
      <w:r w:rsidR="00903265">
        <w:rPr>
          <w:lang w:val="en-US"/>
        </w:rPr>
        <w:t xml:space="preserve">factors unrelated to </w:t>
      </w:r>
      <w:r w:rsidR="00394BCE">
        <w:rPr>
          <w:lang w:val="en-US"/>
        </w:rPr>
        <w:t xml:space="preserve">the </w:t>
      </w:r>
      <w:r w:rsidR="00903265">
        <w:rPr>
          <w:lang w:val="en-US"/>
        </w:rPr>
        <w:t>odds of OFI.</w:t>
      </w:r>
      <w:r w:rsidR="00A427CA" w:rsidRPr="00C93328">
        <w:rPr>
          <w:lang w:val="en-US"/>
        </w:rPr>
        <w:t xml:space="preserve"> </w:t>
      </w:r>
    </w:p>
    <w:p w14:paraId="3617273A" w14:textId="28A31331" w:rsidR="00A427CA" w:rsidRPr="00C93328" w:rsidRDefault="00A427CA" w:rsidP="00965DFF">
      <w:pPr>
        <w:pStyle w:val="Brdtext"/>
        <w:spacing w:line="360" w:lineRule="auto"/>
        <w:rPr>
          <w:lang w:val="en-US"/>
        </w:rPr>
      </w:pPr>
      <w:r w:rsidRPr="00C93328">
        <w:rPr>
          <w:lang w:val="en-US"/>
        </w:rPr>
        <w:t xml:space="preserve">Preinjury ASA score </w:t>
      </w:r>
      <w:r w:rsidR="00394BCE">
        <w:rPr>
          <w:lang w:val="en-US"/>
        </w:rPr>
        <w:t>is</w:t>
      </w:r>
      <w:r w:rsidRPr="00C93328">
        <w:rPr>
          <w:lang w:val="en-US"/>
        </w:rPr>
        <w:t xml:space="preserve"> a reliable score for predicting mortality after trauma, predicting readmission after traumatic injury</w:t>
      </w:r>
      <w:r w:rsidR="00394BCE">
        <w:rPr>
          <w:lang w:val="en-US"/>
        </w:rPr>
        <w:t>,</w:t>
      </w:r>
      <w:r w:rsidRPr="00C93328">
        <w:rPr>
          <w:lang w:val="en-US"/>
        </w:rPr>
        <w:t xml:space="preserve"> and classifying comorbidity in trauma patient</w:t>
      </w:r>
      <w:r w:rsidR="005B6991">
        <w:rPr>
          <w:lang w:val="en-US"/>
        </w:rPr>
        <w:t>s</w:t>
      </w:r>
      <w:r w:rsidRPr="00C93328">
        <w:rPr>
          <w:lang w:val="en-US"/>
        </w:rPr>
        <w:t xml:space="preserve">. </w:t>
      </w:r>
      <w:r w:rsidR="005B6991">
        <w:rPr>
          <w:lang w:val="en-US"/>
        </w:rPr>
        <w:t>The</w:t>
      </w:r>
      <w:r w:rsidRPr="00C93328">
        <w:rPr>
          <w:lang w:val="en-US"/>
        </w:rPr>
        <w:t xml:space="preserve"> score was </w:t>
      </w:r>
      <w:r w:rsidR="00687BB5">
        <w:rPr>
          <w:lang w:val="en-US"/>
        </w:rPr>
        <w:t>initially</w:t>
      </w:r>
      <w:r w:rsidRPr="00C93328">
        <w:rPr>
          <w:lang w:val="en-US"/>
        </w:rPr>
        <w:t xml:space="preserve"> </w:t>
      </w:r>
      <w:r w:rsidR="00687BB5">
        <w:rPr>
          <w:lang w:val="en-US"/>
        </w:rPr>
        <w:t>designed</w:t>
      </w:r>
      <w:r w:rsidRPr="00C93328">
        <w:rPr>
          <w:lang w:val="en-US"/>
        </w:rPr>
        <w:t xml:space="preserve"> to </w:t>
      </w:r>
      <w:r w:rsidR="00687BB5">
        <w:rPr>
          <w:lang w:val="en-US"/>
        </w:rPr>
        <w:t>evaluate</w:t>
      </w:r>
      <w:r w:rsidRPr="00C93328">
        <w:rPr>
          <w:lang w:val="en-US"/>
        </w:rPr>
        <w:t xml:space="preserve"> a patient’s health </w:t>
      </w:r>
      <w:r w:rsidR="00687BB5">
        <w:rPr>
          <w:lang w:val="en-US"/>
        </w:rPr>
        <w:t xml:space="preserve">status pre-surgery, offering insights into the risk of </w:t>
      </w:r>
      <w:r w:rsidRPr="00C93328">
        <w:rPr>
          <w:lang w:val="en-US"/>
        </w:rPr>
        <w:t>postoperative complications</w:t>
      </w:r>
      <w:r w:rsidR="005B6991">
        <w:rPr>
          <w:lang w:val="en-US"/>
        </w:rPr>
        <w:t xml:space="preserve"> </w:t>
      </w:r>
      <w:r w:rsidR="005B6991" w:rsidRPr="00C93328">
        <w:rPr>
          <w:lang w:val="en-US"/>
        </w:rPr>
        <w:t>(37)</w:t>
      </w:r>
      <w:r w:rsidR="005B6991">
        <w:rPr>
          <w:lang w:val="en-US"/>
        </w:rPr>
        <w:t xml:space="preserve">. As </w:t>
      </w:r>
      <w:r w:rsidR="00687BB5">
        <w:rPr>
          <w:lang w:val="en-US"/>
        </w:rPr>
        <w:t>highlighted earlier</w:t>
      </w:r>
      <w:r w:rsidR="005B6991">
        <w:rPr>
          <w:lang w:val="en-US"/>
        </w:rPr>
        <w:t xml:space="preserve">, lengthened ICU stay becomes decreasingly associated with a patient’s initial condition, supporting the </w:t>
      </w:r>
      <w:r w:rsidR="00687BB5">
        <w:rPr>
          <w:lang w:val="en-US"/>
        </w:rPr>
        <w:t>lack</w:t>
      </w:r>
      <w:r w:rsidR="005B6991">
        <w:rPr>
          <w:lang w:val="en-US"/>
        </w:rPr>
        <w:t xml:space="preserve"> of association between OFI and ASA score. </w:t>
      </w:r>
      <w:r w:rsidR="00687BB5">
        <w:rPr>
          <w:lang w:val="en-US"/>
        </w:rPr>
        <w:t>Moreover</w:t>
      </w:r>
      <w:r w:rsidR="005B6991">
        <w:rPr>
          <w:lang w:val="en-US"/>
        </w:rPr>
        <w:t xml:space="preserve">, the ASA score </w:t>
      </w:r>
      <w:r w:rsidR="00687BB5">
        <w:rPr>
          <w:lang w:val="en-US"/>
        </w:rPr>
        <w:t>paints</w:t>
      </w:r>
      <w:r w:rsidR="005B6991">
        <w:rPr>
          <w:lang w:val="en-US"/>
        </w:rPr>
        <w:t xml:space="preserve"> a </w:t>
      </w:r>
      <w:r w:rsidR="00687BB5">
        <w:rPr>
          <w:lang w:val="en-US"/>
        </w:rPr>
        <w:t xml:space="preserve">pre-trauma health </w:t>
      </w:r>
      <w:r w:rsidR="005B6991">
        <w:rPr>
          <w:lang w:val="en-US"/>
        </w:rPr>
        <w:t xml:space="preserve">picture </w:t>
      </w:r>
      <w:r w:rsidR="00687BB5">
        <w:rPr>
          <w:lang w:val="en-US"/>
        </w:rPr>
        <w:t xml:space="preserve">contrasting with injury scores like RTS, which may offer a more precise assessment. </w:t>
      </w:r>
    </w:p>
    <w:p w14:paraId="77ABBA65" w14:textId="4BC2BCFC" w:rsidR="009B6541" w:rsidRDefault="00687BB5" w:rsidP="00965DFF">
      <w:pPr>
        <w:pStyle w:val="Brdtext"/>
        <w:spacing w:line="360" w:lineRule="auto"/>
        <w:rPr>
          <w:lang w:val="en-US"/>
        </w:rPr>
      </w:pPr>
      <w:r>
        <w:rPr>
          <w:lang w:val="en-US"/>
        </w:rPr>
        <w:t>The lack of significance in o</w:t>
      </w:r>
      <w:r w:rsidR="00FB4C54">
        <w:rPr>
          <w:lang w:val="en-US"/>
        </w:rPr>
        <w:t>n</w:t>
      </w:r>
      <w:r w:rsidR="00394BCE">
        <w:rPr>
          <w:lang w:val="en-US"/>
        </w:rPr>
        <w:t>-</w:t>
      </w:r>
      <w:r w:rsidR="00EF2783">
        <w:rPr>
          <w:lang w:val="en-US"/>
        </w:rPr>
        <w:t xml:space="preserve">call hours </w:t>
      </w:r>
      <w:r>
        <w:rPr>
          <w:lang w:val="en-US"/>
        </w:rPr>
        <w:t>in both analyses suggests that patient’s</w:t>
      </w:r>
      <w:r w:rsidR="00A427CA" w:rsidRPr="00C93328">
        <w:rPr>
          <w:lang w:val="en-US"/>
        </w:rPr>
        <w:t xml:space="preserve"> arrival </w:t>
      </w:r>
      <w:r>
        <w:rPr>
          <w:lang w:val="en-US"/>
        </w:rPr>
        <w:t xml:space="preserve">times did not influence </w:t>
      </w:r>
      <w:r w:rsidR="00A427CA" w:rsidRPr="00C93328">
        <w:rPr>
          <w:lang w:val="en-US"/>
        </w:rPr>
        <w:t xml:space="preserve">their medical </w:t>
      </w:r>
      <w:r>
        <w:rPr>
          <w:lang w:val="en-US"/>
        </w:rPr>
        <w:t xml:space="preserve">care, indicating that increasing medical resources outside regular working hours may not effectively reduce </w:t>
      </w:r>
      <w:r w:rsidR="00A427CA" w:rsidRPr="00C93328">
        <w:rPr>
          <w:lang w:val="en-US"/>
        </w:rPr>
        <w:t>OFI</w:t>
      </w:r>
      <w:r w:rsidR="00394BCE">
        <w:rPr>
          <w:lang w:val="en-US"/>
        </w:rPr>
        <w:t>s</w:t>
      </w:r>
      <w:r>
        <w:rPr>
          <w:lang w:val="en-US"/>
        </w:rPr>
        <w:t>.</w:t>
      </w:r>
      <w:r w:rsidR="00A427CA" w:rsidRPr="00C93328">
        <w:rPr>
          <w:lang w:val="en-US"/>
        </w:rPr>
        <w:t xml:space="preserve"> </w:t>
      </w:r>
      <w:r w:rsidR="009B6541">
        <w:rPr>
          <w:lang w:val="en-US"/>
        </w:rPr>
        <w:t xml:space="preserve">This finding </w:t>
      </w:r>
      <w:r>
        <w:rPr>
          <w:lang w:val="en-US"/>
        </w:rPr>
        <w:t xml:space="preserve">aligns with research </w:t>
      </w:r>
      <w:r w:rsidR="009B6541">
        <w:rPr>
          <w:lang w:val="en-US"/>
        </w:rPr>
        <w:t xml:space="preserve">on </w:t>
      </w:r>
      <w:r w:rsidR="009B6541">
        <w:rPr>
          <w:lang w:val="en-US"/>
        </w:rPr>
        <w:lastRenderedPageBreak/>
        <w:t>surgeon</w:t>
      </w:r>
      <w:r w:rsidR="00FB4C54">
        <w:rPr>
          <w:lang w:val="en-US"/>
        </w:rPr>
        <w:t>s</w:t>
      </w:r>
      <w:r w:rsidR="009B6541">
        <w:rPr>
          <w:lang w:val="en-US"/>
        </w:rPr>
        <w:t xml:space="preserve">’ performance </w:t>
      </w:r>
      <w:r w:rsidR="007E7915">
        <w:rPr>
          <w:lang w:val="en-US"/>
        </w:rPr>
        <w:t xml:space="preserve">after night </w:t>
      </w:r>
      <w:r>
        <w:rPr>
          <w:lang w:val="en-US"/>
        </w:rPr>
        <w:t>shifts</w:t>
      </w:r>
      <w:r w:rsidR="007E7915">
        <w:rPr>
          <w:lang w:val="en-US"/>
        </w:rPr>
        <w:t xml:space="preserve">, </w:t>
      </w:r>
      <w:r>
        <w:rPr>
          <w:lang w:val="en-US"/>
        </w:rPr>
        <w:t xml:space="preserve">which found similar risks of </w:t>
      </w:r>
      <w:r w:rsidR="007E7915">
        <w:rPr>
          <w:lang w:val="en-US"/>
        </w:rPr>
        <w:t xml:space="preserve">adverse outcomes </w:t>
      </w:r>
      <w:r>
        <w:rPr>
          <w:lang w:val="en-US"/>
        </w:rPr>
        <w:t xml:space="preserve">regardless of prior </w:t>
      </w:r>
      <w:r w:rsidR="007E7915">
        <w:rPr>
          <w:lang w:val="en-US"/>
        </w:rPr>
        <w:t xml:space="preserve">night </w:t>
      </w:r>
      <w:r>
        <w:rPr>
          <w:lang w:val="en-US"/>
        </w:rPr>
        <w:t>work</w:t>
      </w:r>
      <w:r w:rsidR="00061B1E">
        <w:rPr>
          <w:lang w:val="en-US"/>
        </w:rPr>
        <w:t xml:space="preserve"> (51)</w:t>
      </w:r>
      <w:r w:rsidR="009B6541">
        <w:rPr>
          <w:lang w:val="en-US"/>
        </w:rPr>
        <w:t xml:space="preserve">. </w:t>
      </w:r>
    </w:p>
    <w:p w14:paraId="4EE1AD05" w14:textId="7E6553C9" w:rsidR="00A427CA" w:rsidRPr="00C93328" w:rsidRDefault="00687BB5" w:rsidP="00965DFF">
      <w:pPr>
        <w:pStyle w:val="Brdtext"/>
        <w:spacing w:line="360" w:lineRule="auto"/>
        <w:rPr>
          <w:lang w:val="en-US"/>
        </w:rPr>
      </w:pPr>
      <w:r>
        <w:rPr>
          <w:lang w:val="en-US"/>
        </w:rPr>
        <w:t xml:space="preserve">Similarly, the lack of significance of </w:t>
      </w:r>
      <w:r w:rsidR="009B6541">
        <w:rPr>
          <w:lang w:val="en-US"/>
        </w:rPr>
        <w:t>ISS in either analysis</w:t>
      </w:r>
      <w:r>
        <w:rPr>
          <w:lang w:val="en-US"/>
        </w:rPr>
        <w:t xml:space="preserve"> is consistent with studies suggesting that </w:t>
      </w:r>
      <w:r w:rsidR="009B6541">
        <w:rPr>
          <w:lang w:val="en-US"/>
        </w:rPr>
        <w:t>ISS</w:t>
      </w:r>
      <w:r>
        <w:rPr>
          <w:lang w:val="en-US"/>
        </w:rPr>
        <w:t xml:space="preserve"> has</w:t>
      </w:r>
      <w:r w:rsidR="009B6541">
        <w:rPr>
          <w:lang w:val="en-US"/>
        </w:rPr>
        <w:t xml:space="preserve"> </w:t>
      </w:r>
      <w:r w:rsidR="009B6541" w:rsidRPr="00C93328">
        <w:rPr>
          <w:lang w:val="en-US"/>
        </w:rPr>
        <w:t xml:space="preserve">higher predictive value when combined with other parameters </w:t>
      </w:r>
      <w:r>
        <w:rPr>
          <w:lang w:val="en-US"/>
        </w:rPr>
        <w:t>such as</w:t>
      </w:r>
      <w:r w:rsidR="009B6541" w:rsidRPr="00C93328">
        <w:rPr>
          <w:lang w:val="en-US"/>
        </w:rPr>
        <w:t xml:space="preserve"> vital signs, comorbidities, and mechanism of injury.</w:t>
      </w:r>
      <w:r w:rsidR="009B6541">
        <w:rPr>
          <w:lang w:val="en-US"/>
        </w:rPr>
        <w:t xml:space="preserve"> Ou</w:t>
      </w:r>
      <w:r>
        <w:rPr>
          <w:lang w:val="en-US"/>
        </w:rPr>
        <w:t>r</w:t>
      </w:r>
      <w:r w:rsidR="009B6541">
        <w:rPr>
          <w:lang w:val="en-US"/>
        </w:rPr>
        <w:t xml:space="preserve"> finding</w:t>
      </w:r>
      <w:r>
        <w:rPr>
          <w:lang w:val="en-US"/>
        </w:rPr>
        <w:t>s</w:t>
      </w:r>
      <w:r w:rsidR="009B6541">
        <w:rPr>
          <w:lang w:val="en-US"/>
        </w:rPr>
        <w:t xml:space="preserve"> </w:t>
      </w:r>
      <w:r>
        <w:rPr>
          <w:lang w:val="en-US"/>
        </w:rPr>
        <w:t>are further</w:t>
      </w:r>
      <w:r w:rsidR="009B6541">
        <w:rPr>
          <w:lang w:val="en-US"/>
        </w:rPr>
        <w:t xml:space="preserve"> supported by </w:t>
      </w:r>
      <w:r>
        <w:rPr>
          <w:lang w:val="en-US"/>
        </w:rPr>
        <w:t>research</w:t>
      </w:r>
      <w:r w:rsidR="009B6541">
        <w:rPr>
          <w:lang w:val="en-US"/>
        </w:rPr>
        <w:t xml:space="preserve"> </w:t>
      </w:r>
      <w:r>
        <w:rPr>
          <w:lang w:val="en-US"/>
        </w:rPr>
        <w:t>indicating</w:t>
      </w:r>
      <w:r w:rsidR="009B6541">
        <w:rPr>
          <w:lang w:val="en-US"/>
        </w:rPr>
        <w:t xml:space="preserve"> that </w:t>
      </w:r>
      <w:r w:rsidR="009B6541" w:rsidRPr="00C93328">
        <w:rPr>
          <w:lang w:val="en-US"/>
        </w:rPr>
        <w:t>physiological models</w:t>
      </w:r>
      <w:r>
        <w:rPr>
          <w:lang w:val="en-US"/>
        </w:rPr>
        <w:t xml:space="preserve"> out</w:t>
      </w:r>
      <w:r w:rsidR="009B6541" w:rsidRPr="00C93328">
        <w:rPr>
          <w:lang w:val="en-US"/>
        </w:rPr>
        <w:t>perform anatomical model</w:t>
      </w:r>
      <w:r w:rsidR="009B6541">
        <w:rPr>
          <w:lang w:val="en-US"/>
        </w:rPr>
        <w:t xml:space="preserve">s </w:t>
      </w:r>
      <w:r>
        <w:rPr>
          <w:lang w:val="en-US"/>
        </w:rPr>
        <w:t>among ICU-admitted patients, with RTS</w:t>
      </w:r>
      <w:r w:rsidR="009B6541">
        <w:rPr>
          <w:lang w:val="en-US"/>
        </w:rPr>
        <w:t xml:space="preserve"> being a physiological model</w:t>
      </w:r>
      <w:r>
        <w:rPr>
          <w:lang w:val="en-US"/>
        </w:rPr>
        <w:t xml:space="preserve"> and ISS being an anatomical one</w:t>
      </w:r>
      <w:r w:rsidR="00C40388">
        <w:rPr>
          <w:lang w:val="en-US"/>
        </w:rPr>
        <w:t xml:space="preserve"> </w:t>
      </w:r>
      <w:r w:rsidR="00A427CA" w:rsidRPr="00C93328">
        <w:rPr>
          <w:lang w:val="en-US"/>
        </w:rPr>
        <w:t xml:space="preserve">(39). </w:t>
      </w:r>
      <w:r>
        <w:rPr>
          <w:lang w:val="en-US"/>
        </w:rPr>
        <w:t xml:space="preserve">Moreover, </w:t>
      </w:r>
      <w:r w:rsidR="00BD7CA9">
        <w:rPr>
          <w:lang w:val="en-US"/>
        </w:rPr>
        <w:t xml:space="preserve">the </w:t>
      </w:r>
      <w:r w:rsidR="00C40388">
        <w:rPr>
          <w:lang w:val="en-US"/>
        </w:rPr>
        <w:t>New Injury Severity Score</w:t>
      </w:r>
      <w:r w:rsidR="00C40388" w:rsidRPr="00C93328">
        <w:rPr>
          <w:lang w:val="en-US"/>
        </w:rPr>
        <w:t xml:space="preserve"> </w:t>
      </w:r>
      <w:r w:rsidR="00C40388">
        <w:rPr>
          <w:lang w:val="en-US"/>
        </w:rPr>
        <w:t>(</w:t>
      </w:r>
      <w:r w:rsidR="00A427CA" w:rsidRPr="00C93328">
        <w:rPr>
          <w:lang w:val="en-US"/>
        </w:rPr>
        <w:t>NISS</w:t>
      </w:r>
      <w:r w:rsidR="00C40388">
        <w:rPr>
          <w:lang w:val="en-US"/>
        </w:rPr>
        <w:t>)</w:t>
      </w:r>
      <w:r w:rsidR="00A427CA" w:rsidRPr="00C93328">
        <w:rPr>
          <w:lang w:val="en-US"/>
        </w:rPr>
        <w:t xml:space="preserve"> </w:t>
      </w:r>
      <w:r w:rsidR="00C40388">
        <w:rPr>
          <w:lang w:val="en-US"/>
        </w:rPr>
        <w:t xml:space="preserve">has also been shown to be a </w:t>
      </w:r>
      <w:r>
        <w:rPr>
          <w:lang w:val="en-US"/>
        </w:rPr>
        <w:t>superior</w:t>
      </w:r>
      <w:r w:rsidR="00C40388">
        <w:rPr>
          <w:lang w:val="en-US"/>
        </w:rPr>
        <w:t xml:space="preserve"> predictor for</w:t>
      </w:r>
      <w:r w:rsidR="00A427CA" w:rsidRPr="00C93328">
        <w:rPr>
          <w:lang w:val="en-US"/>
        </w:rPr>
        <w:t xml:space="preserve"> ICU admission </w:t>
      </w:r>
      <w:r w:rsidR="00BD7CA9">
        <w:rPr>
          <w:lang w:val="en-US"/>
        </w:rPr>
        <w:t xml:space="preserve">and </w:t>
      </w:r>
      <w:r w:rsidR="00A427CA" w:rsidRPr="00C93328">
        <w:rPr>
          <w:lang w:val="en-US"/>
        </w:rPr>
        <w:t>prolonged ICU stay</w:t>
      </w:r>
      <w:r w:rsidR="00C40388">
        <w:rPr>
          <w:lang w:val="en-US"/>
        </w:rPr>
        <w:t xml:space="preserve"> compared to ISS</w:t>
      </w:r>
      <w:r w:rsidR="00A427CA" w:rsidRPr="00C93328">
        <w:rPr>
          <w:lang w:val="en-US"/>
        </w:rPr>
        <w:t xml:space="preserve"> (40)</w:t>
      </w:r>
      <w:r w:rsidR="00BD7CA9">
        <w:rPr>
          <w:lang w:val="en-US"/>
        </w:rPr>
        <w:t>, possibly explaining the nonsignificance of ISS in our analysis.</w:t>
      </w:r>
    </w:p>
    <w:p w14:paraId="42B7840A" w14:textId="77777777" w:rsidR="00A427CA" w:rsidRPr="00C93328" w:rsidRDefault="00A427CA" w:rsidP="00965DFF">
      <w:pPr>
        <w:pStyle w:val="Rubrik2"/>
        <w:rPr>
          <w:lang w:val="en-US"/>
        </w:rPr>
      </w:pPr>
      <w:bookmarkStart w:id="16" w:name="strengths-and-limitations"/>
      <w:r w:rsidRPr="00C93328">
        <w:rPr>
          <w:lang w:val="en-US"/>
        </w:rPr>
        <w:t>Strengths and limitations</w:t>
      </w:r>
    </w:p>
    <w:p w14:paraId="15514AB4" w14:textId="44F26663" w:rsidR="00A427CA" w:rsidRPr="00C93328" w:rsidRDefault="00F87FBD" w:rsidP="00965DFF">
      <w:pPr>
        <w:pStyle w:val="FirstParagraph"/>
        <w:spacing w:line="360" w:lineRule="auto"/>
      </w:pPr>
      <w:r>
        <w:t>One</w:t>
      </w:r>
      <w:r w:rsidR="00A427CA" w:rsidRPr="00C93328">
        <w:t xml:space="preserve"> </w:t>
      </w:r>
      <w:r w:rsidR="00BD7CA9">
        <w:t xml:space="preserve">of the </w:t>
      </w:r>
      <w:r w:rsidR="00A427CA" w:rsidRPr="00C93328">
        <w:t>strength</w:t>
      </w:r>
      <w:r w:rsidR="00BD7CA9">
        <w:t>s</w:t>
      </w:r>
      <w:r w:rsidR="00A427CA" w:rsidRPr="00C93328">
        <w:t xml:space="preserve"> of this study </w:t>
      </w:r>
      <w:r w:rsidR="00887434">
        <w:t xml:space="preserve">is </w:t>
      </w:r>
      <w:r w:rsidR="00A427CA" w:rsidRPr="00C93328">
        <w:t>it</w:t>
      </w:r>
      <w:r w:rsidR="00BD7CA9">
        <w:t>s reliance on</w:t>
      </w:r>
      <w:r w:rsidR="00A427CA" w:rsidRPr="00C93328">
        <w:t xml:space="preserve"> registry-based </w:t>
      </w:r>
      <w:r w:rsidR="00BD7CA9">
        <w:t>data</w:t>
      </w:r>
      <w:r w:rsidR="00887434">
        <w:t>,</w:t>
      </w:r>
      <w:r w:rsidR="00A427CA" w:rsidRPr="00C93328">
        <w:t xml:space="preserve"> </w:t>
      </w:r>
      <w:r w:rsidR="00BD7CA9">
        <w:t>ensuring a high level of data</w:t>
      </w:r>
      <w:r w:rsidR="00A427CA" w:rsidRPr="00C93328">
        <w:t xml:space="preserve"> quality</w:t>
      </w:r>
      <w:r w:rsidR="00887434">
        <w:t xml:space="preserve"> and reliability</w:t>
      </w:r>
      <w:r w:rsidR="00A427CA" w:rsidRPr="00C93328">
        <w:t xml:space="preserve">. The </w:t>
      </w:r>
      <w:r w:rsidR="00BD7CA9">
        <w:t xml:space="preserve">use of </w:t>
      </w:r>
      <w:r w:rsidR="00A427CA" w:rsidRPr="00C93328">
        <w:t>pre-defined</w:t>
      </w:r>
      <w:r w:rsidR="00BD7CA9">
        <w:t xml:space="preserve"> variables</w:t>
      </w:r>
      <w:r w:rsidR="00FB4C54">
        <w:t xml:space="preserve"> s</w:t>
      </w:r>
      <w:r w:rsidR="00A427CA" w:rsidRPr="00C93328">
        <w:t>tandardiz</w:t>
      </w:r>
      <w:r w:rsidR="00BD7CA9">
        <w:t>ed</w:t>
      </w:r>
      <w:r w:rsidR="00FB4C54">
        <w:t xml:space="preserve"> their definition</w:t>
      </w:r>
      <w:r w:rsidR="00BD7CA9">
        <w:t>s, enhancing the potential for</w:t>
      </w:r>
      <w:r w:rsidR="00FB4C54">
        <w:t xml:space="preserve"> </w:t>
      </w:r>
      <w:r w:rsidR="00887434">
        <w:t>similar studies</w:t>
      </w:r>
      <w:r w:rsidR="00BD7CA9">
        <w:t xml:space="preserve"> to replicate these findings</w:t>
      </w:r>
      <w:r w:rsidR="00A427CA" w:rsidRPr="00C93328">
        <w:t>.</w:t>
      </w:r>
      <w:r w:rsidR="00887434">
        <w:t xml:space="preserve"> </w:t>
      </w:r>
      <w:r w:rsidR="00BD7CA9">
        <w:t>Additionally, the study’s specific</w:t>
      </w:r>
      <w:r w:rsidR="00A427CA" w:rsidRPr="00C93328">
        <w:t xml:space="preserve"> inclusion criteria</w:t>
      </w:r>
      <w:r w:rsidR="00887434">
        <w:t xml:space="preserve"> </w:t>
      </w:r>
      <w:r w:rsidR="00BD7CA9">
        <w:t xml:space="preserve">facilitated the formation of a </w:t>
      </w:r>
      <w:r w:rsidR="00A427CA" w:rsidRPr="00C93328">
        <w:t>well-defined cohort</w:t>
      </w:r>
      <w:r w:rsidR="00BD7CA9">
        <w:t xml:space="preserve">, further </w:t>
      </w:r>
      <w:r w:rsidR="00A427CA" w:rsidRPr="00C93328">
        <w:t>contribut</w:t>
      </w:r>
      <w:r w:rsidR="00BD7CA9">
        <w:t>ing</w:t>
      </w:r>
      <w:r w:rsidR="00A427CA" w:rsidRPr="00C93328">
        <w:t xml:space="preserve"> to the reliability and reproducibility of th</w:t>
      </w:r>
      <w:r w:rsidR="00BD7CA9">
        <w:t>e study</w:t>
      </w:r>
      <w:r w:rsidR="00A427CA" w:rsidRPr="00C93328">
        <w:t>.</w:t>
      </w:r>
    </w:p>
    <w:p w14:paraId="52F667EC" w14:textId="5D6ADB4E" w:rsidR="00A427CA" w:rsidRPr="00C93328" w:rsidRDefault="00BD7CA9" w:rsidP="00965DFF">
      <w:pPr>
        <w:pStyle w:val="Brdtext"/>
        <w:spacing w:line="360" w:lineRule="auto"/>
        <w:rPr>
          <w:lang w:val="en-US"/>
        </w:rPr>
      </w:pPr>
      <w:r>
        <w:rPr>
          <w:lang w:val="en-US"/>
        </w:rPr>
        <w:t>However, several</w:t>
      </w:r>
      <w:r w:rsidR="00A427CA" w:rsidRPr="00C93328">
        <w:rPr>
          <w:lang w:val="en-US"/>
        </w:rPr>
        <w:t xml:space="preserve"> limitations </w:t>
      </w:r>
      <w:r>
        <w:rPr>
          <w:lang w:val="en-US"/>
        </w:rPr>
        <w:t>need to be acknowledged.</w:t>
      </w:r>
      <w:r w:rsidR="00A427CA" w:rsidRPr="00C93328">
        <w:rPr>
          <w:lang w:val="en-US"/>
        </w:rPr>
        <w:t xml:space="preserve"> </w:t>
      </w:r>
      <w:r>
        <w:rPr>
          <w:lang w:val="en-US"/>
        </w:rPr>
        <w:t>Firstly</w:t>
      </w:r>
      <w:r w:rsidR="00A427CA" w:rsidRPr="00C93328">
        <w:rPr>
          <w:lang w:val="en-US"/>
        </w:rPr>
        <w:t>, the study size was limited. This was a single-</w:t>
      </w:r>
      <w:r w:rsidR="00B75FD5" w:rsidRPr="00C93328">
        <w:rPr>
          <w:lang w:val="en-US"/>
        </w:rPr>
        <w:t>center</w:t>
      </w:r>
      <w:r w:rsidR="00A427CA" w:rsidRPr="00C93328">
        <w:rPr>
          <w:lang w:val="en-US"/>
        </w:rPr>
        <w:t xml:space="preserve"> study and </w:t>
      </w:r>
      <w:r>
        <w:rPr>
          <w:lang w:val="en-US"/>
        </w:rPr>
        <w:t>provided insights primarily into the context of the</w:t>
      </w:r>
      <w:r w:rsidR="00A427CA" w:rsidRPr="00C93328">
        <w:rPr>
          <w:lang w:val="en-US"/>
        </w:rPr>
        <w:t xml:space="preserve"> Karolinska </w:t>
      </w:r>
      <w:r w:rsidR="00B75FD5" w:rsidRPr="00C93328">
        <w:rPr>
          <w:lang w:val="en-US"/>
        </w:rPr>
        <w:t>Institute</w:t>
      </w:r>
      <w:r w:rsidR="00A427CA" w:rsidRPr="00C93328">
        <w:rPr>
          <w:lang w:val="en-US"/>
        </w:rPr>
        <w:t xml:space="preserve"> Hospital Solna. </w:t>
      </w:r>
      <w:r>
        <w:rPr>
          <w:lang w:val="en-US"/>
        </w:rPr>
        <w:t xml:space="preserve">Consequently, the generalizability of the findings to </w:t>
      </w:r>
      <w:r w:rsidR="00A427CA" w:rsidRPr="00C93328">
        <w:rPr>
          <w:lang w:val="en-US"/>
        </w:rPr>
        <w:t>other level 1 trauma centers and ICUs</w:t>
      </w:r>
      <w:r w:rsidR="00FB4C54">
        <w:rPr>
          <w:lang w:val="en-US"/>
        </w:rPr>
        <w:t xml:space="preserve"> </w:t>
      </w:r>
      <w:r>
        <w:rPr>
          <w:lang w:val="en-US"/>
        </w:rPr>
        <w:t>may be limited</w:t>
      </w:r>
      <w:r w:rsidR="00A427CA" w:rsidRPr="00C93328">
        <w:rPr>
          <w:lang w:val="en-US"/>
        </w:rPr>
        <w:t xml:space="preserve">. </w:t>
      </w:r>
      <w:r>
        <w:rPr>
          <w:lang w:val="en-US"/>
        </w:rPr>
        <w:t>Moreover, t</w:t>
      </w:r>
      <w:r w:rsidR="00A427CA" w:rsidRPr="00C93328">
        <w:rPr>
          <w:lang w:val="en-US"/>
        </w:rPr>
        <w:t>he small cohort</w:t>
      </w:r>
      <w:r>
        <w:rPr>
          <w:lang w:val="en-US"/>
        </w:rPr>
        <w:t xml:space="preserve"> size could potentially impact result accuracy. </w:t>
      </w:r>
    </w:p>
    <w:p w14:paraId="51FDAF76" w14:textId="3E1FE793" w:rsidR="00A427CA" w:rsidRPr="00C93328" w:rsidRDefault="00BD7CA9" w:rsidP="00965DFF">
      <w:pPr>
        <w:pStyle w:val="Brdtext"/>
        <w:spacing w:line="360" w:lineRule="auto"/>
        <w:rPr>
          <w:lang w:val="en-US"/>
        </w:rPr>
      </w:pPr>
      <w:r>
        <w:rPr>
          <w:lang w:val="en-US"/>
        </w:rPr>
        <w:t xml:space="preserve">Another limitation is </w:t>
      </w:r>
      <w:r w:rsidR="00A427CA" w:rsidRPr="00C93328">
        <w:rPr>
          <w:lang w:val="en-US"/>
        </w:rPr>
        <w:t>the selection of patients for the morbidity and mortality review</w:t>
      </w:r>
      <w:r>
        <w:rPr>
          <w:lang w:val="en-US"/>
        </w:rPr>
        <w:t>, which heavily relied on</w:t>
      </w:r>
      <w:r w:rsidR="00A427CA" w:rsidRPr="00C93328">
        <w:rPr>
          <w:lang w:val="en-US"/>
        </w:rPr>
        <w:t xml:space="preserve"> the local audit filters used at the Karolinska Institute Hospital Solna. </w:t>
      </w:r>
      <w:r w:rsidR="00FB4C54">
        <w:rPr>
          <w:lang w:val="en-US"/>
        </w:rPr>
        <w:t>The use of</w:t>
      </w:r>
      <w:r w:rsidR="00A427CA" w:rsidRPr="00C93328">
        <w:rPr>
          <w:lang w:val="en-US"/>
        </w:rPr>
        <w:t xml:space="preserve"> audit filters </w:t>
      </w:r>
      <w:r w:rsidR="00FB4C54">
        <w:rPr>
          <w:lang w:val="en-US"/>
        </w:rPr>
        <w:t>for</w:t>
      </w:r>
      <w:r w:rsidR="00A427CA" w:rsidRPr="00C93328">
        <w:rPr>
          <w:lang w:val="en-US"/>
        </w:rPr>
        <w:t xml:space="preserve"> patient</w:t>
      </w:r>
      <w:r w:rsidR="00FB4C54">
        <w:rPr>
          <w:lang w:val="en-US"/>
        </w:rPr>
        <w:t xml:space="preserve"> selection</w:t>
      </w:r>
      <w:r w:rsidR="00A427CA" w:rsidRPr="00C93328">
        <w:rPr>
          <w:lang w:val="en-US"/>
        </w:rPr>
        <w:t xml:space="preserve"> for the</w:t>
      </w:r>
      <w:r w:rsidR="00FB4C54">
        <w:rPr>
          <w:lang w:val="en-US"/>
        </w:rPr>
        <w:t xml:space="preserve"> mortality and morbidity</w:t>
      </w:r>
      <w:r w:rsidR="00A427CA" w:rsidRPr="00C93328">
        <w:rPr>
          <w:lang w:val="en-US"/>
        </w:rPr>
        <w:t xml:space="preserve"> </w:t>
      </w:r>
      <w:r w:rsidR="00FB4C54">
        <w:rPr>
          <w:lang w:val="en-US"/>
        </w:rPr>
        <w:t>review</w:t>
      </w:r>
      <w:r w:rsidR="00A427CA" w:rsidRPr="00C93328">
        <w:rPr>
          <w:lang w:val="en-US"/>
        </w:rPr>
        <w:t xml:space="preserve"> is associated with high false positive rates, ranging from 24% to 80% (41). Even though the use of audit filters is associated with high false positive rates, there is still a risk of misplacement where some patients with OFI </w:t>
      </w:r>
      <w:r>
        <w:rPr>
          <w:lang w:val="en-US"/>
        </w:rPr>
        <w:t xml:space="preserve">may have been overlooked. </w:t>
      </w:r>
    </w:p>
    <w:p w14:paraId="5989DE04" w14:textId="1B30DEBC" w:rsidR="003932EE" w:rsidRPr="00C93328" w:rsidRDefault="00BD7CA9" w:rsidP="00965DFF">
      <w:pPr>
        <w:pStyle w:val="Brdtext"/>
        <w:spacing w:line="360" w:lineRule="auto"/>
        <w:rPr>
          <w:lang w:val="en-US"/>
        </w:rPr>
      </w:pPr>
      <w:r>
        <w:rPr>
          <w:lang w:val="en-US"/>
        </w:rPr>
        <w:t>Additionally, t</w:t>
      </w:r>
      <w:r w:rsidR="00A427CA" w:rsidRPr="00C93328">
        <w:rPr>
          <w:lang w:val="en-US"/>
        </w:rPr>
        <w:t xml:space="preserve">he handling of </w:t>
      </w:r>
      <w:r w:rsidR="00887434">
        <w:rPr>
          <w:lang w:val="en-US"/>
        </w:rPr>
        <w:t>the</w:t>
      </w:r>
      <w:r w:rsidR="00A427CA" w:rsidRPr="00C93328">
        <w:rPr>
          <w:lang w:val="en-US"/>
        </w:rPr>
        <w:t xml:space="preserve"> variables</w:t>
      </w:r>
      <w:r w:rsidR="00887434">
        <w:rPr>
          <w:lang w:val="en-US"/>
        </w:rPr>
        <w:t xml:space="preserve"> </w:t>
      </w:r>
      <w:r>
        <w:rPr>
          <w:lang w:val="en-US"/>
        </w:rPr>
        <w:t>to</w:t>
      </w:r>
      <w:r w:rsidR="00887434">
        <w:rPr>
          <w:lang w:val="en-US"/>
        </w:rPr>
        <w:t xml:space="preserve"> the RTS score</w:t>
      </w:r>
      <w:r>
        <w:rPr>
          <w:lang w:val="en-US"/>
        </w:rPr>
        <w:t xml:space="preserve"> </w:t>
      </w:r>
      <w:r w:rsidR="00AF7F01">
        <w:rPr>
          <w:lang w:val="en-US"/>
        </w:rPr>
        <w:t xml:space="preserve">– </w:t>
      </w:r>
      <w:r>
        <w:rPr>
          <w:lang w:val="en-US"/>
        </w:rPr>
        <w:t xml:space="preserve">namely, </w:t>
      </w:r>
      <w:r w:rsidR="00061B1E">
        <w:rPr>
          <w:lang w:val="en-US"/>
        </w:rPr>
        <w:t>RR, SBP, and GCS</w:t>
      </w:r>
      <w:r w:rsidR="00AF7F01">
        <w:rPr>
          <w:lang w:val="en-US"/>
        </w:rPr>
        <w:t xml:space="preserve"> – </w:t>
      </w:r>
      <w:r>
        <w:rPr>
          <w:lang w:val="en-US"/>
        </w:rPr>
        <w:t xml:space="preserve">introduced potential sources of variability. The use of </w:t>
      </w:r>
      <w:r w:rsidR="00A427CA" w:rsidRPr="00C93328">
        <w:rPr>
          <w:lang w:val="en-US"/>
        </w:rPr>
        <w:t>prehospital, emergency department</w:t>
      </w:r>
      <w:r w:rsidR="00394BCE">
        <w:rPr>
          <w:lang w:val="en-US"/>
        </w:rPr>
        <w:t>,</w:t>
      </w:r>
      <w:r w:rsidR="00A427CA" w:rsidRPr="00C93328">
        <w:rPr>
          <w:lang w:val="en-US"/>
        </w:rPr>
        <w:t xml:space="preserve"> or </w:t>
      </w:r>
      <w:r>
        <w:rPr>
          <w:lang w:val="en-US"/>
        </w:rPr>
        <w:t xml:space="preserve">intubation-based values for these variables may have affected data accuracy and </w:t>
      </w:r>
      <w:r>
        <w:rPr>
          <w:lang w:val="en-US"/>
        </w:rPr>
        <w:lastRenderedPageBreak/>
        <w:t xml:space="preserve">reproducibility. </w:t>
      </w:r>
      <w:r w:rsidR="00A427CA" w:rsidRPr="00C93328">
        <w:rPr>
          <w:lang w:val="en-US"/>
        </w:rPr>
        <w:t xml:space="preserve">However, </w:t>
      </w:r>
      <w:r w:rsidR="00AF7F01">
        <w:rPr>
          <w:lang w:val="en-US"/>
        </w:rPr>
        <w:t>t</w:t>
      </w:r>
      <w:r w:rsidR="00A427CA" w:rsidRPr="00C93328">
        <w:rPr>
          <w:lang w:val="en-US"/>
        </w:rPr>
        <w:t xml:space="preserve">he </w:t>
      </w:r>
      <w:r>
        <w:rPr>
          <w:lang w:val="en-US"/>
        </w:rPr>
        <w:t xml:space="preserve">composite nature of the </w:t>
      </w:r>
      <w:r w:rsidR="00A427CA" w:rsidRPr="00C93328">
        <w:rPr>
          <w:lang w:val="en-US"/>
        </w:rPr>
        <w:t xml:space="preserve">RTS </w:t>
      </w:r>
      <w:r>
        <w:rPr>
          <w:lang w:val="en-US"/>
        </w:rPr>
        <w:t>score mitigates some of these concerns, as it provides a comprehensive assessment of the patient’s physiological status.</w:t>
      </w:r>
      <w:r w:rsidR="00A427CA" w:rsidRPr="00C93328">
        <w:rPr>
          <w:lang w:val="en-US"/>
        </w:rPr>
        <w:t xml:space="preserve"> </w:t>
      </w:r>
    </w:p>
    <w:p w14:paraId="5C58EABC" w14:textId="0D7F6046" w:rsidR="00F76C5F" w:rsidRDefault="00F76C5F" w:rsidP="00965DFF">
      <w:pPr>
        <w:pStyle w:val="Rubrik2"/>
        <w:rPr>
          <w:lang w:val="en-US"/>
        </w:rPr>
      </w:pPr>
      <w:bookmarkStart w:id="17" w:name="generalisability"/>
      <w:bookmarkEnd w:id="16"/>
      <w:r>
        <w:rPr>
          <w:lang w:val="en-US"/>
        </w:rPr>
        <w:t xml:space="preserve">Clinical </w:t>
      </w:r>
      <w:r w:rsidR="00702A27">
        <w:rPr>
          <w:lang w:val="en-US"/>
        </w:rPr>
        <w:t>im</w:t>
      </w:r>
      <w:r>
        <w:rPr>
          <w:lang w:val="en-US"/>
        </w:rPr>
        <w:t>plications</w:t>
      </w:r>
    </w:p>
    <w:p w14:paraId="4748ECED" w14:textId="4D69C257" w:rsidR="00965DFF" w:rsidRDefault="00732BC7" w:rsidP="003932EE">
      <w:pPr>
        <w:spacing w:after="240" w:line="360" w:lineRule="auto"/>
        <w:rPr>
          <w:lang w:val="en-US" w:eastAsia="en-US"/>
        </w:rPr>
      </w:pPr>
      <w:r>
        <w:rPr>
          <w:lang w:val="en-US" w:eastAsia="en-US"/>
        </w:rPr>
        <w:t xml:space="preserve">This study </w:t>
      </w:r>
      <w:r w:rsidR="00965DFF">
        <w:rPr>
          <w:lang w:val="en-US" w:eastAsia="en-US"/>
        </w:rPr>
        <w:t xml:space="preserve">may </w:t>
      </w:r>
      <w:r>
        <w:rPr>
          <w:lang w:val="en-US" w:eastAsia="en-US"/>
        </w:rPr>
        <w:t>hold potential for clinical implications</w:t>
      </w:r>
      <w:r w:rsidR="00965DFF">
        <w:rPr>
          <w:lang w:val="en-US" w:eastAsia="en-US"/>
        </w:rPr>
        <w:t>, particularly</w:t>
      </w:r>
      <w:r>
        <w:rPr>
          <w:lang w:val="en-US" w:eastAsia="en-US"/>
        </w:rPr>
        <w:t xml:space="preserve"> considering trauma </w:t>
      </w:r>
      <w:r w:rsidR="00965DFF">
        <w:rPr>
          <w:lang w:val="en-US" w:eastAsia="en-US"/>
        </w:rPr>
        <w:t>as a</w:t>
      </w:r>
      <w:r>
        <w:rPr>
          <w:lang w:val="en-US" w:eastAsia="en-US"/>
        </w:rPr>
        <w:t xml:space="preserve"> leading cause of death globally. </w:t>
      </w:r>
      <w:r w:rsidR="00965DFF">
        <w:rPr>
          <w:lang w:val="en-US" w:eastAsia="en-US"/>
        </w:rPr>
        <w:t>While</w:t>
      </w:r>
      <w:r w:rsidR="001E6E42">
        <w:rPr>
          <w:lang w:val="en-US" w:eastAsia="en-US"/>
        </w:rPr>
        <w:t xml:space="preserve"> further</w:t>
      </w:r>
      <w:r w:rsidR="00702A27">
        <w:rPr>
          <w:lang w:val="en-US" w:eastAsia="en-US"/>
        </w:rPr>
        <w:t xml:space="preserve"> research is </w:t>
      </w:r>
      <w:r w:rsidR="00965DFF">
        <w:rPr>
          <w:lang w:val="en-US" w:eastAsia="en-US"/>
        </w:rPr>
        <w:t xml:space="preserve">needed to fully understand the clinical implications of our findings, our study contributes to the ongoing efforts to improve trauma care quality. </w:t>
      </w:r>
    </w:p>
    <w:p w14:paraId="6906FA55" w14:textId="6D515D24" w:rsidR="00965DFF" w:rsidRDefault="001E6E42" w:rsidP="003932EE">
      <w:pPr>
        <w:spacing w:after="240" w:line="360" w:lineRule="auto"/>
        <w:rPr>
          <w:lang w:val="en-US"/>
        </w:rPr>
      </w:pPr>
      <w:r>
        <w:rPr>
          <w:lang w:val="en-US"/>
        </w:rPr>
        <w:t>By i</w:t>
      </w:r>
      <w:r w:rsidR="006260F6" w:rsidRPr="003937BB">
        <w:rPr>
          <w:lang w:val="en-US"/>
        </w:rPr>
        <w:t xml:space="preserve">dentifying </w:t>
      </w:r>
      <w:r w:rsidR="003937BB" w:rsidRPr="003937BB">
        <w:rPr>
          <w:lang w:val="en-US"/>
        </w:rPr>
        <w:t>OFI</w:t>
      </w:r>
      <w:r w:rsidR="00BD7CA9">
        <w:rPr>
          <w:lang w:val="en-US"/>
        </w:rPr>
        <w:t>s</w:t>
      </w:r>
      <w:r w:rsidR="003937BB" w:rsidRPr="003937BB">
        <w:rPr>
          <w:lang w:val="en-US"/>
        </w:rPr>
        <w:t xml:space="preserve"> </w:t>
      </w:r>
      <w:r>
        <w:rPr>
          <w:lang w:val="en-US"/>
        </w:rPr>
        <w:t>among</w:t>
      </w:r>
      <w:r w:rsidR="00965DFF">
        <w:rPr>
          <w:lang w:val="en-US"/>
        </w:rPr>
        <w:t xml:space="preserve"> trauma patients admitted to the</w:t>
      </w:r>
      <w:r w:rsidR="003937BB" w:rsidRPr="003937BB">
        <w:rPr>
          <w:lang w:val="en-US"/>
        </w:rPr>
        <w:t xml:space="preserve"> </w:t>
      </w:r>
      <w:r w:rsidR="00732BC7">
        <w:rPr>
          <w:lang w:val="en-US"/>
        </w:rPr>
        <w:t>ICU</w:t>
      </w:r>
      <w:r>
        <w:rPr>
          <w:lang w:val="en-US"/>
        </w:rPr>
        <w:t>,</w:t>
      </w:r>
      <w:r w:rsidR="00965DFF">
        <w:rPr>
          <w:lang w:val="en-US"/>
        </w:rPr>
        <w:t xml:space="preserve"> our study offers valuable insights into areas where interventions can be targeted to enhance patient outcomes. Specifically, our findings suggest that patients with higher RTS scores, prolonged stays in the ICU, and who were alive 30 days after hospitalization are at increased odds of OFIs. This highlights the importance of prioritizing these patients for closer monitoring and implementing targeted interventions to prevent errors in care. </w:t>
      </w:r>
    </w:p>
    <w:p w14:paraId="4BBF9FCB" w14:textId="656F309A" w:rsidR="003932EE" w:rsidRDefault="00965DFF" w:rsidP="003932EE">
      <w:pPr>
        <w:spacing w:after="240" w:line="360" w:lineRule="auto"/>
        <w:rPr>
          <w:lang w:val="en-US"/>
        </w:rPr>
      </w:pPr>
      <w:r>
        <w:rPr>
          <w:lang w:val="en-US"/>
        </w:rPr>
        <w:t xml:space="preserve">Furthermore, </w:t>
      </w:r>
      <w:r w:rsidR="001C7FAC">
        <w:rPr>
          <w:lang w:val="en-US"/>
        </w:rPr>
        <w:t xml:space="preserve">our research </w:t>
      </w:r>
      <w:r>
        <w:rPr>
          <w:lang w:val="en-US"/>
        </w:rPr>
        <w:t>provides valuable information about</w:t>
      </w:r>
      <w:r w:rsidR="001C7FAC">
        <w:rPr>
          <w:lang w:val="en-US"/>
        </w:rPr>
        <w:t xml:space="preserve"> the patient demographics of the trauma center </w:t>
      </w:r>
      <w:r w:rsidR="006260F6" w:rsidRPr="007E7915">
        <w:rPr>
          <w:lang w:val="en-US"/>
        </w:rPr>
        <w:t>at Karolinska University Hospital in Solna</w:t>
      </w:r>
      <w:r w:rsidR="001C7FAC">
        <w:rPr>
          <w:lang w:val="en-US"/>
        </w:rPr>
        <w:t xml:space="preserve">. </w:t>
      </w:r>
      <w:r>
        <w:rPr>
          <w:lang w:val="en-US"/>
        </w:rPr>
        <w:t>This understanding of patient characteristics can inform the development of tailored care plans and quality improve</w:t>
      </w:r>
      <w:r w:rsidR="003932EE">
        <w:rPr>
          <w:lang w:val="en-US"/>
        </w:rPr>
        <w:t>ment initiatives aimed at optimizing trauma care delivery.</w:t>
      </w:r>
    </w:p>
    <w:p w14:paraId="51B2772F" w14:textId="0842FD41" w:rsidR="003937BB" w:rsidRPr="007E7915" w:rsidRDefault="003932EE" w:rsidP="003932EE">
      <w:pPr>
        <w:spacing w:after="240" w:line="360" w:lineRule="auto"/>
        <w:rPr>
          <w:lang w:val="en-US"/>
        </w:rPr>
      </w:pPr>
      <w:r>
        <w:rPr>
          <w:lang w:val="en-US"/>
        </w:rPr>
        <w:t>In summary, our study underscores the importance of continuous efforts to refine trauma care practices and prioritize patient safety. By addressing OFIs and tailoring interventions to high-risk patients, healthcare providers can strive to improve outcomes and enhance the quality of trauma care on a global scale.</w:t>
      </w:r>
    </w:p>
    <w:p w14:paraId="34F3E579" w14:textId="06772A73" w:rsidR="00F76C5F" w:rsidRDefault="00965DFF" w:rsidP="00965DFF">
      <w:pPr>
        <w:pStyle w:val="Rubrik3"/>
        <w:rPr>
          <w:lang w:val="en-US"/>
        </w:rPr>
      </w:pPr>
      <w:r>
        <w:rPr>
          <w:lang w:val="en-US"/>
        </w:rPr>
        <w:t>Health e</w:t>
      </w:r>
      <w:r w:rsidR="00F76C5F">
        <w:rPr>
          <w:lang w:val="en-US"/>
        </w:rPr>
        <w:t>quity</w:t>
      </w:r>
    </w:p>
    <w:p w14:paraId="4BDCA6F2" w14:textId="1DA99A25" w:rsidR="00965DFF" w:rsidRDefault="00965DFF" w:rsidP="003932EE">
      <w:pPr>
        <w:spacing w:after="240" w:line="360" w:lineRule="auto"/>
        <w:rPr>
          <w:lang w:val="en-US" w:eastAsia="en-US"/>
        </w:rPr>
      </w:pPr>
      <w:r>
        <w:rPr>
          <w:lang w:val="en-US" w:eastAsia="en-US"/>
        </w:rPr>
        <w:t xml:space="preserve">In the context of trauma studies, much of the comparative research on OFI </w:t>
      </w:r>
      <w:r w:rsidR="00DD57A5">
        <w:rPr>
          <w:lang w:val="en-US" w:eastAsia="en-US"/>
        </w:rPr>
        <w:t>among</w:t>
      </w:r>
      <w:r>
        <w:rPr>
          <w:lang w:val="en-US" w:eastAsia="en-US"/>
        </w:rPr>
        <w:t xml:space="preserve"> trauma patients </w:t>
      </w:r>
      <w:r w:rsidR="00047230">
        <w:rPr>
          <w:lang w:val="en-US" w:eastAsia="en-US"/>
        </w:rPr>
        <w:t>is</w:t>
      </w:r>
      <w:r>
        <w:rPr>
          <w:lang w:val="en-US" w:eastAsia="en-US"/>
        </w:rPr>
        <w:t xml:space="preserve"> registry-based and </w:t>
      </w:r>
      <w:r w:rsidR="00DD57A5">
        <w:rPr>
          <w:lang w:val="en-US" w:eastAsia="en-US"/>
        </w:rPr>
        <w:t>encompass</w:t>
      </w:r>
      <w:r>
        <w:rPr>
          <w:lang w:val="en-US" w:eastAsia="en-US"/>
        </w:rPr>
        <w:t xml:space="preserve"> all trauma </w:t>
      </w:r>
      <w:r w:rsidR="00DD57A5">
        <w:rPr>
          <w:lang w:val="en-US" w:eastAsia="en-US"/>
        </w:rPr>
        <w:t>admissions</w:t>
      </w:r>
      <w:r>
        <w:rPr>
          <w:lang w:val="en-US" w:eastAsia="en-US"/>
        </w:rPr>
        <w:t xml:space="preserve"> to a hospital regardless of age, </w:t>
      </w:r>
      <w:r w:rsidR="003749DB">
        <w:rPr>
          <w:lang w:val="en-US" w:eastAsia="en-US"/>
        </w:rPr>
        <w:t>sex,</w:t>
      </w:r>
      <w:r>
        <w:rPr>
          <w:lang w:val="en-US" w:eastAsia="en-US"/>
        </w:rPr>
        <w:t xml:space="preserve"> or sociodemographic factors.  </w:t>
      </w:r>
    </w:p>
    <w:p w14:paraId="370577D0" w14:textId="6F1E38D4" w:rsidR="00047230" w:rsidRDefault="00047230" w:rsidP="003932EE">
      <w:pPr>
        <w:spacing w:after="240" w:line="360" w:lineRule="auto"/>
        <w:rPr>
          <w:lang w:val="en-US" w:eastAsia="en-US"/>
        </w:rPr>
      </w:pPr>
      <w:r>
        <w:rPr>
          <w:lang w:val="en-US" w:eastAsia="en-US"/>
        </w:rPr>
        <w:t xml:space="preserve">Our study </w:t>
      </w:r>
      <w:r w:rsidR="00DD57A5">
        <w:rPr>
          <w:lang w:val="en-US" w:eastAsia="en-US"/>
        </w:rPr>
        <w:t>focused specifically on</w:t>
      </w:r>
      <w:r>
        <w:rPr>
          <w:lang w:val="en-US" w:eastAsia="en-US"/>
        </w:rPr>
        <w:t xml:space="preserve"> trauma patients admitted to the ICU </w:t>
      </w:r>
      <w:r w:rsidR="00DD57A5">
        <w:rPr>
          <w:lang w:val="en-US" w:eastAsia="en-US"/>
        </w:rPr>
        <w:t>at</w:t>
      </w:r>
      <w:r>
        <w:rPr>
          <w:lang w:val="en-US" w:eastAsia="en-US"/>
        </w:rPr>
        <w:t xml:space="preserve"> </w:t>
      </w:r>
      <w:r w:rsidR="00F76C5F">
        <w:rPr>
          <w:lang w:val="en-US" w:eastAsia="en-US"/>
        </w:rPr>
        <w:t>the Karolinska University Hospital Solna</w:t>
      </w:r>
      <w:r>
        <w:rPr>
          <w:lang w:val="en-US" w:eastAsia="en-US"/>
        </w:rPr>
        <w:t>, including all patients with severe trauma in</w:t>
      </w:r>
      <w:r w:rsidR="00DD57A5">
        <w:rPr>
          <w:lang w:val="en-US" w:eastAsia="en-US"/>
        </w:rPr>
        <w:t xml:space="preserve"> the</w:t>
      </w:r>
      <w:r>
        <w:rPr>
          <w:lang w:val="en-US" w:eastAsia="en-US"/>
        </w:rPr>
        <w:t xml:space="preserve"> Stockholm</w:t>
      </w:r>
      <w:r w:rsidR="00DD57A5">
        <w:rPr>
          <w:lang w:val="en-US" w:eastAsia="en-US"/>
        </w:rPr>
        <w:t xml:space="preserve"> region</w:t>
      </w:r>
      <w:r>
        <w:rPr>
          <w:lang w:val="en-US" w:eastAsia="en-US"/>
        </w:rPr>
        <w:t xml:space="preserve">. However, </w:t>
      </w:r>
      <w:r w:rsidR="00DD57A5">
        <w:rPr>
          <w:lang w:val="en-US" w:eastAsia="en-US"/>
        </w:rPr>
        <w:t xml:space="preserve">it’s important to note that </w:t>
      </w:r>
      <w:r>
        <w:rPr>
          <w:lang w:val="en-US" w:eastAsia="en-US"/>
        </w:rPr>
        <w:t xml:space="preserve">the population of Stockholm </w:t>
      </w:r>
      <w:r w:rsidR="00DD57A5">
        <w:rPr>
          <w:lang w:val="en-US" w:eastAsia="en-US"/>
        </w:rPr>
        <w:t>may</w:t>
      </w:r>
      <w:r>
        <w:rPr>
          <w:lang w:val="en-US" w:eastAsia="en-US"/>
        </w:rPr>
        <w:t xml:space="preserve"> not </w:t>
      </w:r>
      <w:r w:rsidR="00DD57A5">
        <w:rPr>
          <w:lang w:val="en-US" w:eastAsia="en-US"/>
        </w:rPr>
        <w:t>be representative of Sweden as a whole.</w:t>
      </w:r>
      <w:r>
        <w:rPr>
          <w:lang w:val="en-US" w:eastAsia="en-US"/>
        </w:rPr>
        <w:t xml:space="preserve"> </w:t>
      </w:r>
      <w:r w:rsidR="00DD57A5">
        <w:rPr>
          <w:lang w:val="en-US" w:eastAsia="en-US"/>
        </w:rPr>
        <w:t>Karolinska</w:t>
      </w:r>
      <w:r>
        <w:rPr>
          <w:lang w:val="en-US" w:eastAsia="en-US"/>
        </w:rPr>
        <w:t xml:space="preserve"> University Hospital Solna is a specialized hospital</w:t>
      </w:r>
      <w:r w:rsidR="00DD57A5">
        <w:rPr>
          <w:lang w:val="en-US" w:eastAsia="en-US"/>
        </w:rPr>
        <w:t xml:space="preserve">, and access to similar high-quality care may not be uniform across other regions in the country. Therefore, </w:t>
      </w:r>
      <w:r w:rsidR="00DD57A5">
        <w:rPr>
          <w:lang w:val="en-US" w:eastAsia="en-US"/>
        </w:rPr>
        <w:lastRenderedPageBreak/>
        <w:t xml:space="preserve">the findings of our study may be more applicable to the population of Stockholm, rather than ICU settings in other parts of Sweden. This could potentially limit the generalizability of our results. </w:t>
      </w:r>
      <w:r>
        <w:rPr>
          <w:lang w:val="en-US" w:eastAsia="en-US"/>
        </w:rPr>
        <w:t xml:space="preserve"> </w:t>
      </w:r>
    </w:p>
    <w:p w14:paraId="08D1DEB1" w14:textId="603C4422" w:rsidR="00F76C5F" w:rsidRDefault="00DD57A5" w:rsidP="003932EE">
      <w:pPr>
        <w:spacing w:after="240" w:line="360" w:lineRule="auto"/>
        <w:rPr>
          <w:lang w:val="en-US" w:eastAsia="en-US"/>
        </w:rPr>
      </w:pPr>
      <w:r>
        <w:rPr>
          <w:lang w:val="en-US" w:eastAsia="en-US"/>
        </w:rPr>
        <w:t xml:space="preserve">Furthermore, our study observed </w:t>
      </w:r>
      <w:r w:rsidR="002E260D" w:rsidRPr="003932EE">
        <w:rPr>
          <w:lang w:val="en-US" w:eastAsia="en-US"/>
        </w:rPr>
        <w:t>a predominance of males</w:t>
      </w:r>
      <w:r>
        <w:rPr>
          <w:lang w:val="en-US" w:eastAsia="en-US"/>
        </w:rPr>
        <w:t xml:space="preserve"> among the included patients.</w:t>
      </w:r>
      <w:r w:rsidR="002E260D" w:rsidRPr="003932EE">
        <w:rPr>
          <w:lang w:val="en-US" w:eastAsia="en-US"/>
        </w:rPr>
        <w:t xml:space="preserve"> </w:t>
      </w:r>
      <w:r w:rsidR="00047230">
        <w:rPr>
          <w:lang w:val="en-US" w:eastAsia="en-US"/>
        </w:rPr>
        <w:t xml:space="preserve">However, </w:t>
      </w:r>
      <w:r>
        <w:rPr>
          <w:lang w:val="en-US" w:eastAsia="en-US"/>
        </w:rPr>
        <w:t xml:space="preserve">it’s essential to clarify that this imbalance is not a result of biased demographic selection. Instead, it likely reflects the higher incidence of males being admitted to the ICU and experiencing trauma, as indicated by the registry-based nature of our study. </w:t>
      </w:r>
    </w:p>
    <w:p w14:paraId="38FBDE7D" w14:textId="264442BB" w:rsidR="00A427CA" w:rsidRPr="00C93328" w:rsidRDefault="00B75FD5" w:rsidP="00965DFF">
      <w:pPr>
        <w:pStyle w:val="Rubrik2"/>
        <w:rPr>
          <w:lang w:val="en-US"/>
        </w:rPr>
      </w:pPr>
      <w:r w:rsidRPr="00C93328">
        <w:rPr>
          <w:lang w:val="en-US"/>
        </w:rPr>
        <w:t>Generalizability</w:t>
      </w:r>
    </w:p>
    <w:p w14:paraId="059C9BAF" w14:textId="4E3F13B1" w:rsidR="00431CD4" w:rsidRDefault="00A427CA" w:rsidP="00965DFF">
      <w:pPr>
        <w:pStyle w:val="FirstParagraph"/>
        <w:spacing w:line="360" w:lineRule="auto"/>
      </w:pPr>
      <w:r w:rsidRPr="00C93328">
        <w:t xml:space="preserve">The study </w:t>
      </w:r>
      <w:r w:rsidR="002619E4">
        <w:t>was</w:t>
      </w:r>
      <w:r w:rsidRPr="00C93328">
        <w:t xml:space="preserve"> conducted on 143 outcomes of OFI. </w:t>
      </w:r>
      <w:r w:rsidR="00431CD4">
        <w:t>The limited number of outcomes</w:t>
      </w:r>
      <w:r w:rsidRPr="00C93328">
        <w:t xml:space="preserve"> </w:t>
      </w:r>
      <w:r w:rsidR="00431CD4">
        <w:t>can be attributed to several inclusion criteria: the study focused on a</w:t>
      </w:r>
      <w:r w:rsidR="00FB4C54">
        <w:t xml:space="preserve"> single-center cohort</w:t>
      </w:r>
      <w:r w:rsidR="00431CD4">
        <w:t>, specifically targeting patients</w:t>
      </w:r>
      <w:r w:rsidR="00FB4C54">
        <w:t xml:space="preserve"> </w:t>
      </w:r>
      <w:r w:rsidRPr="00C93328">
        <w:t xml:space="preserve">admitted to the ICU </w:t>
      </w:r>
      <w:r w:rsidR="00394BCE">
        <w:t>w</w:t>
      </w:r>
      <w:r w:rsidR="00061B1E">
        <w:t xml:space="preserve">ho were </w:t>
      </w:r>
      <w:r w:rsidR="00431CD4">
        <w:t>over</w:t>
      </w:r>
      <w:r w:rsidR="00061B1E">
        <w:t xml:space="preserve"> </w:t>
      </w:r>
      <w:r w:rsidRPr="00C93328">
        <w:t>14 years</w:t>
      </w:r>
      <w:r w:rsidR="00431CD4">
        <w:t xml:space="preserve"> old</w:t>
      </w:r>
      <w:r w:rsidRPr="00C93328">
        <w:t xml:space="preserve">, not </w:t>
      </w:r>
      <w:r w:rsidR="00431CD4">
        <w:t>deceased up</w:t>
      </w:r>
      <w:r w:rsidR="001A299B">
        <w:t>on</w:t>
      </w:r>
      <w:r w:rsidRPr="00C93328">
        <w:t xml:space="preserve"> arrival</w:t>
      </w:r>
      <w:r w:rsidR="00394BCE">
        <w:t>,</w:t>
      </w:r>
      <w:r w:rsidRPr="00C93328">
        <w:t xml:space="preserve"> and had </w:t>
      </w:r>
      <w:r w:rsidR="00431CD4">
        <w:t>recorded data</w:t>
      </w:r>
      <w:r w:rsidRPr="00C93328">
        <w:t xml:space="preserve"> </w:t>
      </w:r>
      <w:r w:rsidR="00061B1E">
        <w:t>on</w:t>
      </w:r>
      <w:r w:rsidRPr="00C93328">
        <w:t xml:space="preserve"> the presence or absence of OFI.</w:t>
      </w:r>
      <w:r w:rsidR="00431CD4">
        <w:t xml:space="preserve"> While this approach ensured high internal validity by defining a clear and specific cohort of ICU-admitted trauma patients at Karolinska University Hospital Solna, it also led to compromised external validity due to the study’s restricted scope and sample size. </w:t>
      </w:r>
    </w:p>
    <w:p w14:paraId="6D8E7052" w14:textId="4152FA7A" w:rsidR="00431CD4" w:rsidRDefault="00431CD4" w:rsidP="00965DFF">
      <w:pPr>
        <w:pStyle w:val="FirstParagraph"/>
        <w:spacing w:line="360" w:lineRule="auto"/>
      </w:pPr>
      <w:r>
        <w:t>Despite the limitations in external validity, the findings of this study hold significant relevance for directing future efforts in trauma improvement within the ICU of this hospital. Additionally, by concentrating on a well-defined patient cohort, this research provides valuable insights into areas where targeted interventions may be most beneficial for enhan</w:t>
      </w:r>
      <w:r w:rsidR="00B26923">
        <w:t>cing trauma care outcomes.</w:t>
      </w:r>
    </w:p>
    <w:p w14:paraId="0DFF732C" w14:textId="77777777" w:rsidR="00A427CA" w:rsidRPr="00C93328" w:rsidRDefault="00A427CA" w:rsidP="00965DFF">
      <w:pPr>
        <w:pStyle w:val="Rubrik2"/>
        <w:rPr>
          <w:lang w:val="en-US"/>
        </w:rPr>
      </w:pPr>
      <w:bookmarkStart w:id="18" w:name="future-studies"/>
      <w:bookmarkEnd w:id="17"/>
      <w:r w:rsidRPr="00C93328">
        <w:rPr>
          <w:lang w:val="en-US"/>
        </w:rPr>
        <w:t>Future studies</w:t>
      </w:r>
    </w:p>
    <w:p w14:paraId="1BF20F3E" w14:textId="44D99DB2" w:rsidR="00A427CA" w:rsidRPr="00C93328" w:rsidRDefault="00DE070B" w:rsidP="00965DFF">
      <w:pPr>
        <w:pStyle w:val="FirstParagraph"/>
        <w:spacing w:line="360" w:lineRule="auto"/>
      </w:pPr>
      <w:r>
        <w:t>Further research on OFI among ICU-admitted patients is needed to expand our understanding of this aspect of trauma care</w:t>
      </w:r>
      <w:r w:rsidR="00A427CA" w:rsidRPr="00C93328">
        <w:t xml:space="preserve">. The </w:t>
      </w:r>
      <w:r>
        <w:t>primary</w:t>
      </w:r>
      <w:r w:rsidR="00A427CA" w:rsidRPr="00C93328">
        <w:t xml:space="preserve"> limitation of this study was </w:t>
      </w:r>
      <w:r>
        <w:t>its</w:t>
      </w:r>
      <w:r w:rsidR="00A427CA" w:rsidRPr="00C93328">
        <w:t xml:space="preserve"> </w:t>
      </w:r>
      <w:r>
        <w:t>restricted</w:t>
      </w:r>
      <w:r w:rsidR="00A427CA" w:rsidRPr="00C93328">
        <w:t xml:space="preserve"> </w:t>
      </w:r>
      <w:r>
        <w:t>sample</w:t>
      </w:r>
      <w:r w:rsidR="00A427CA" w:rsidRPr="00C93328">
        <w:t xml:space="preserve"> size</w:t>
      </w:r>
      <w:r>
        <w:t xml:space="preserve">, highlighting the need for larger-scale investigations. Conducting multi-center studies encompassing extensive databases or merging multiple datasets could provide more comprehensive insights into OFI and contribute to enhancing TQIPs. </w:t>
      </w:r>
    </w:p>
    <w:p w14:paraId="303F7E78" w14:textId="2FA18B77" w:rsidR="00A427CA" w:rsidRPr="00C93328" w:rsidRDefault="00DE070B" w:rsidP="00965DFF">
      <w:pPr>
        <w:pStyle w:val="Brdtext"/>
        <w:spacing w:line="360" w:lineRule="auto"/>
        <w:rPr>
          <w:lang w:val="en-US"/>
        </w:rPr>
      </w:pPr>
      <w:r>
        <w:rPr>
          <w:lang w:val="en-US"/>
        </w:rPr>
        <w:t>Building up</w:t>
      </w:r>
      <w:r w:rsidR="00A427CA" w:rsidRPr="00C93328">
        <w:rPr>
          <w:lang w:val="en-US"/>
        </w:rPr>
        <w:t xml:space="preserve">on the </w:t>
      </w:r>
      <w:r>
        <w:rPr>
          <w:lang w:val="en-US"/>
        </w:rPr>
        <w:t>findings of</w:t>
      </w:r>
      <w:r w:rsidR="00A427CA" w:rsidRPr="00C93328">
        <w:rPr>
          <w:lang w:val="en-US"/>
        </w:rPr>
        <w:t xml:space="preserve"> this study, </w:t>
      </w:r>
      <w:r>
        <w:rPr>
          <w:lang w:val="en-US"/>
        </w:rPr>
        <w:t xml:space="preserve">future research should focus on specific variables such as </w:t>
      </w:r>
      <w:r w:rsidR="00A427CA" w:rsidRPr="00C93328">
        <w:rPr>
          <w:lang w:val="en-US"/>
        </w:rPr>
        <w:t>ICU</w:t>
      </w:r>
      <w:r>
        <w:rPr>
          <w:lang w:val="en-US"/>
        </w:rPr>
        <w:t xml:space="preserve"> length of stay</w:t>
      </w:r>
      <w:r w:rsidR="00A427CA" w:rsidRPr="00C93328">
        <w:rPr>
          <w:lang w:val="en-US"/>
        </w:rPr>
        <w:t xml:space="preserve"> and </w:t>
      </w:r>
      <w:r w:rsidR="00394BCE">
        <w:rPr>
          <w:lang w:val="en-US"/>
        </w:rPr>
        <w:t xml:space="preserve">the </w:t>
      </w:r>
      <w:r>
        <w:rPr>
          <w:lang w:val="en-US"/>
        </w:rPr>
        <w:t xml:space="preserve">individual assessment of vital parameters like </w:t>
      </w:r>
      <w:r w:rsidR="00A427CA" w:rsidRPr="00C93328">
        <w:rPr>
          <w:lang w:val="en-US"/>
        </w:rPr>
        <w:t>GCS, RR</w:t>
      </w:r>
      <w:r w:rsidR="00394BCE">
        <w:rPr>
          <w:lang w:val="en-US"/>
        </w:rPr>
        <w:t>,</w:t>
      </w:r>
      <w:r w:rsidR="00A427CA" w:rsidRPr="00C93328">
        <w:rPr>
          <w:lang w:val="en-US"/>
        </w:rPr>
        <w:t xml:space="preserve"> and SBP</w:t>
      </w:r>
      <w:r>
        <w:rPr>
          <w:lang w:val="en-US"/>
        </w:rPr>
        <w:t>, rather than relying solely on composite scores like RTS.</w:t>
      </w:r>
      <w:r w:rsidR="00A427CA" w:rsidRPr="00C93328">
        <w:rPr>
          <w:lang w:val="en-US"/>
        </w:rPr>
        <w:t xml:space="preserve"> </w:t>
      </w:r>
      <w:r>
        <w:rPr>
          <w:lang w:val="en-US"/>
        </w:rPr>
        <w:t xml:space="preserve">Analyzing these </w:t>
      </w:r>
      <w:r w:rsidR="00A427CA" w:rsidRPr="00C93328">
        <w:rPr>
          <w:lang w:val="en-US"/>
        </w:rPr>
        <w:t xml:space="preserve">vital </w:t>
      </w:r>
      <w:r>
        <w:rPr>
          <w:lang w:val="en-US"/>
        </w:rPr>
        <w:t>signs separately may reveal which parameter holds greater predictive value for OFI.</w:t>
      </w:r>
      <w:r w:rsidR="00A427CA" w:rsidRPr="00C93328">
        <w:rPr>
          <w:lang w:val="en-US"/>
        </w:rPr>
        <w:t xml:space="preserve"> </w:t>
      </w:r>
    </w:p>
    <w:p w14:paraId="0EE38F73" w14:textId="32DDAFC8" w:rsidR="00A427CA" w:rsidRPr="00C93328" w:rsidRDefault="00DE070B" w:rsidP="00965DFF">
      <w:pPr>
        <w:pStyle w:val="Brdtext"/>
        <w:spacing w:line="360" w:lineRule="auto"/>
        <w:rPr>
          <w:lang w:val="en-US"/>
        </w:rPr>
      </w:pPr>
      <w:r>
        <w:rPr>
          <w:lang w:val="en-US"/>
        </w:rPr>
        <w:lastRenderedPageBreak/>
        <w:t xml:space="preserve">Given the </w:t>
      </w:r>
      <w:r w:rsidR="00A427CA" w:rsidRPr="00C93328">
        <w:rPr>
          <w:lang w:val="en-US"/>
        </w:rPr>
        <w:t>significan</w:t>
      </w:r>
      <w:r>
        <w:rPr>
          <w:lang w:val="en-US"/>
        </w:rPr>
        <w:t>t association between</w:t>
      </w:r>
      <w:r w:rsidR="00A427CA" w:rsidRPr="00C93328">
        <w:rPr>
          <w:lang w:val="en-US"/>
        </w:rPr>
        <w:t xml:space="preserve"> higher RTS </w:t>
      </w:r>
      <w:r>
        <w:rPr>
          <w:lang w:val="en-US"/>
        </w:rPr>
        <w:t xml:space="preserve">scores and increased </w:t>
      </w:r>
      <w:r w:rsidR="00A427CA" w:rsidRPr="00C93328">
        <w:rPr>
          <w:lang w:val="en-US"/>
        </w:rPr>
        <w:t xml:space="preserve">odds of OFI, </w:t>
      </w:r>
      <w:r>
        <w:rPr>
          <w:lang w:val="en-US"/>
        </w:rPr>
        <w:t>attention</w:t>
      </w:r>
      <w:r w:rsidR="00A427CA" w:rsidRPr="00C93328">
        <w:rPr>
          <w:lang w:val="en-US"/>
        </w:rPr>
        <w:t xml:space="preserve"> should be </w:t>
      </w:r>
      <w:r w:rsidR="00AF7F01">
        <w:rPr>
          <w:lang w:val="en-US"/>
        </w:rPr>
        <w:t>directed towards</w:t>
      </w:r>
      <w:r w:rsidR="00A427CA" w:rsidRPr="00C93328">
        <w:rPr>
          <w:lang w:val="en-US"/>
        </w:rPr>
        <w:t xml:space="preserve"> trauma patients who </w:t>
      </w:r>
      <w:r>
        <w:rPr>
          <w:lang w:val="en-US"/>
        </w:rPr>
        <w:t>appear</w:t>
      </w:r>
      <w:r w:rsidR="00A427CA" w:rsidRPr="00C93328">
        <w:rPr>
          <w:lang w:val="en-US"/>
        </w:rPr>
        <w:t xml:space="preserve"> stable upon </w:t>
      </w:r>
      <w:r>
        <w:rPr>
          <w:lang w:val="en-US"/>
        </w:rPr>
        <w:t>admission</w:t>
      </w:r>
      <w:r w:rsidR="00A427CA" w:rsidRPr="00C93328">
        <w:rPr>
          <w:lang w:val="en-US"/>
        </w:rPr>
        <w:t xml:space="preserve"> but </w:t>
      </w:r>
      <w:r>
        <w:rPr>
          <w:lang w:val="en-US"/>
        </w:rPr>
        <w:t xml:space="preserve">may deteriorate over time. </w:t>
      </w:r>
      <w:r w:rsidR="00A427CA" w:rsidRPr="00C93328">
        <w:rPr>
          <w:lang w:val="en-US"/>
        </w:rPr>
        <w:t xml:space="preserve">Future </w:t>
      </w:r>
      <w:r>
        <w:rPr>
          <w:lang w:val="en-US"/>
        </w:rPr>
        <w:t>research</w:t>
      </w:r>
      <w:r w:rsidR="00A427CA" w:rsidRPr="00C93328">
        <w:rPr>
          <w:lang w:val="en-US"/>
        </w:rPr>
        <w:t xml:space="preserve"> </w:t>
      </w:r>
      <w:r>
        <w:rPr>
          <w:lang w:val="en-US"/>
        </w:rPr>
        <w:t xml:space="preserve">should aim to </w:t>
      </w:r>
      <w:r w:rsidR="00AF7F01">
        <w:rPr>
          <w:lang w:val="en-US"/>
        </w:rPr>
        <w:t>identify</w:t>
      </w:r>
      <w:r w:rsidR="00A427CA" w:rsidRPr="00C93328">
        <w:rPr>
          <w:lang w:val="en-US"/>
        </w:rPr>
        <w:t xml:space="preserve"> </w:t>
      </w:r>
      <w:r>
        <w:rPr>
          <w:lang w:val="en-US"/>
        </w:rPr>
        <w:t xml:space="preserve">early indicators of worsening conditions in these patients, facilitating more targeted resource allocation and intervention strategies. </w:t>
      </w:r>
    </w:p>
    <w:p w14:paraId="2B8A6EA8" w14:textId="020DE22D" w:rsidR="00AF7F01" w:rsidRDefault="00DE070B" w:rsidP="00965DFF">
      <w:pPr>
        <w:pStyle w:val="Brdtext"/>
        <w:spacing w:line="360" w:lineRule="auto"/>
        <w:rPr>
          <w:lang w:val="en-US"/>
        </w:rPr>
      </w:pPr>
      <w:r>
        <w:rPr>
          <w:lang w:val="en-US"/>
        </w:rPr>
        <w:t xml:space="preserve">In contrast, </w:t>
      </w:r>
      <w:r w:rsidR="00036DB8">
        <w:rPr>
          <w:lang w:val="en-US"/>
        </w:rPr>
        <w:t>ISS</w:t>
      </w:r>
      <w:r w:rsidR="00A427CA" w:rsidRPr="00C93328">
        <w:rPr>
          <w:lang w:val="en-US"/>
        </w:rPr>
        <w:t xml:space="preserve"> did not </w:t>
      </w:r>
      <w:r>
        <w:rPr>
          <w:lang w:val="en-US"/>
        </w:rPr>
        <w:t xml:space="preserve">demonstrate a </w:t>
      </w:r>
      <w:r w:rsidR="00A427CA" w:rsidRPr="00C93328">
        <w:rPr>
          <w:lang w:val="en-US"/>
        </w:rPr>
        <w:t xml:space="preserve">correlation </w:t>
      </w:r>
      <w:r>
        <w:rPr>
          <w:lang w:val="en-US"/>
        </w:rPr>
        <w:t>with</w:t>
      </w:r>
      <w:r w:rsidR="00A427CA" w:rsidRPr="00C93328">
        <w:rPr>
          <w:lang w:val="en-US"/>
        </w:rPr>
        <w:t xml:space="preserve"> OFI in this study.</w:t>
      </w:r>
      <w:r w:rsidR="00036DB8">
        <w:rPr>
          <w:lang w:val="en-US"/>
        </w:rPr>
        <w:t xml:space="preserve"> </w:t>
      </w:r>
      <w:r>
        <w:rPr>
          <w:lang w:val="en-US"/>
        </w:rPr>
        <w:t xml:space="preserve">Subsequent </w:t>
      </w:r>
      <w:r w:rsidR="00F87FBD">
        <w:rPr>
          <w:lang w:val="en-US"/>
        </w:rPr>
        <w:t xml:space="preserve">studies could </w:t>
      </w:r>
      <w:r w:rsidR="006B1B30">
        <w:rPr>
          <w:lang w:val="en-US"/>
        </w:rPr>
        <w:t xml:space="preserve">explore alternative scoring systems such </w:t>
      </w:r>
      <w:r w:rsidR="00036DB8">
        <w:rPr>
          <w:lang w:val="en-US"/>
        </w:rPr>
        <w:t>as NISS, RTS, and ASA score</w:t>
      </w:r>
      <w:r w:rsidR="006B1B30">
        <w:rPr>
          <w:lang w:val="en-US"/>
        </w:rPr>
        <w:t xml:space="preserve">s, or </w:t>
      </w:r>
      <w:r w:rsidR="00A427CA" w:rsidRPr="00C93328">
        <w:rPr>
          <w:lang w:val="en-US"/>
        </w:rPr>
        <w:t>combin</w:t>
      </w:r>
      <w:r w:rsidR="00036DB8">
        <w:rPr>
          <w:lang w:val="en-US"/>
        </w:rPr>
        <w:t xml:space="preserve">ations of </w:t>
      </w:r>
      <w:r w:rsidR="00A427CA" w:rsidRPr="00C93328">
        <w:rPr>
          <w:lang w:val="en-US"/>
        </w:rPr>
        <w:t>physiological and anatomical scoring system</w:t>
      </w:r>
      <w:r w:rsidR="00036DB8">
        <w:rPr>
          <w:lang w:val="en-US"/>
        </w:rPr>
        <w:t xml:space="preserve">s </w:t>
      </w:r>
      <w:r w:rsidR="00A427CA" w:rsidRPr="00C93328">
        <w:rPr>
          <w:lang w:val="en-US"/>
        </w:rPr>
        <w:t xml:space="preserve">to </w:t>
      </w:r>
      <w:r w:rsidR="006B1B30">
        <w:rPr>
          <w:lang w:val="en-US"/>
        </w:rPr>
        <w:t xml:space="preserve">determine the most effective </w:t>
      </w:r>
      <w:r w:rsidR="00036DB8">
        <w:rPr>
          <w:lang w:val="en-US"/>
        </w:rPr>
        <w:t xml:space="preserve">predictor of OFI </w:t>
      </w:r>
      <w:r w:rsidR="006B1B30">
        <w:rPr>
          <w:lang w:val="en-US"/>
        </w:rPr>
        <w:t xml:space="preserve">in trauma patients. </w:t>
      </w:r>
    </w:p>
    <w:p w14:paraId="4EDCCE29" w14:textId="45DF3B89" w:rsidR="006B1B30" w:rsidRPr="00C93328" w:rsidRDefault="006B1B30" w:rsidP="00965DFF">
      <w:pPr>
        <w:pStyle w:val="Brdtext"/>
        <w:spacing w:line="360" w:lineRule="auto"/>
        <w:rPr>
          <w:lang w:val="en-US"/>
        </w:rPr>
      </w:pPr>
      <w:r>
        <w:rPr>
          <w:lang w:val="en-US"/>
        </w:rPr>
        <w:t xml:space="preserve">Overall, future research endeavors should strive to address these gaps in knowledge to optimize trauma care outcomes and contribute to the ongoing improvement of trauma quality improvement initiatives. </w:t>
      </w:r>
    </w:p>
    <w:p w14:paraId="47195B85" w14:textId="77777777" w:rsidR="00A427CA" w:rsidRPr="00C93328" w:rsidRDefault="00A427CA" w:rsidP="00965DFF">
      <w:pPr>
        <w:pStyle w:val="Rubrik1"/>
        <w:rPr>
          <w:lang w:val="en-US"/>
        </w:rPr>
      </w:pPr>
      <w:bookmarkStart w:id="19" w:name="conclusion-1"/>
      <w:bookmarkEnd w:id="18"/>
      <w:r w:rsidRPr="00C93328">
        <w:rPr>
          <w:lang w:val="en-US"/>
        </w:rPr>
        <w:t>Conclusion</w:t>
      </w:r>
    </w:p>
    <w:p w14:paraId="13E5C4A2" w14:textId="35C458D3" w:rsidR="00A427CA" w:rsidRPr="00C93328" w:rsidRDefault="00A427CA" w:rsidP="00965DFF">
      <w:pPr>
        <w:pStyle w:val="FirstParagraph"/>
        <w:spacing w:line="360" w:lineRule="auto"/>
      </w:pPr>
      <w:r w:rsidRPr="00C93328">
        <w:t>Th</w:t>
      </w:r>
      <w:r w:rsidR="00394BCE">
        <w:t>is study aimed</w:t>
      </w:r>
      <w:r w:rsidRPr="00C93328">
        <w:t xml:space="preserve"> to characterize </w:t>
      </w:r>
      <w:r w:rsidR="00F87FBD">
        <w:t xml:space="preserve">the association between OFI and </w:t>
      </w:r>
      <w:r w:rsidRPr="00C93328">
        <w:t>patient and process factors among adult patients admitted to the ICU</w:t>
      </w:r>
      <w:r w:rsidR="00F87FBD">
        <w:t xml:space="preserve"> at the Karolinska Institute Hospital Solna.</w:t>
      </w:r>
      <w:r w:rsidRPr="00C93328">
        <w:t xml:space="preserve"> The </w:t>
      </w:r>
      <w:r w:rsidR="006B1B30">
        <w:t>findings</w:t>
      </w:r>
      <w:r w:rsidRPr="00C93328">
        <w:t xml:space="preserve"> </w:t>
      </w:r>
      <w:r w:rsidR="006B1B30">
        <w:t>revealed a significant association between</w:t>
      </w:r>
      <w:r w:rsidRPr="00C93328">
        <w:t xml:space="preserve"> higher RTS score</w:t>
      </w:r>
      <w:r w:rsidR="002619E4">
        <w:t>s</w:t>
      </w:r>
      <w:r w:rsidR="006B1B30">
        <w:t>, ICU stay exceeding</w:t>
      </w:r>
      <w:r w:rsidR="002619E4">
        <w:t xml:space="preserve"> 7 days in</w:t>
      </w:r>
      <w:r w:rsidR="006B1B30">
        <w:t xml:space="preserve">, and survival 30 days after hospitalization </w:t>
      </w:r>
      <w:r w:rsidR="00732BC7">
        <w:t xml:space="preserve">with increased </w:t>
      </w:r>
      <w:r w:rsidRPr="00C93328">
        <w:t>odds of OFI</w:t>
      </w:r>
      <w:r w:rsidR="002619E4">
        <w:t xml:space="preserve">. </w:t>
      </w:r>
      <w:r w:rsidR="00732BC7">
        <w:t>These results suggest</w:t>
      </w:r>
      <w:r w:rsidRPr="00C93328">
        <w:t xml:space="preserve"> </w:t>
      </w:r>
      <w:r w:rsidR="00732BC7">
        <w:t>that efforts to enhance trauma care should particularly focus on</w:t>
      </w:r>
      <w:r w:rsidRPr="00C93328">
        <w:t xml:space="preserve"> patients </w:t>
      </w:r>
      <w:r w:rsidR="002619E4">
        <w:t xml:space="preserve">initially </w:t>
      </w:r>
      <w:r w:rsidR="00732BC7">
        <w:t xml:space="preserve">presenting in relatively stable conditions and those with prolonged ICU stays. </w:t>
      </w:r>
      <w:bookmarkEnd w:id="19"/>
    </w:p>
    <w:p w14:paraId="00EE6DFC" w14:textId="2758C762" w:rsidR="00CD6BF7" w:rsidRPr="00C93328" w:rsidRDefault="00CD6BF7" w:rsidP="00965DFF">
      <w:pPr>
        <w:pStyle w:val="Rubrik1"/>
        <w:rPr>
          <w:lang w:val="en-US"/>
        </w:rPr>
      </w:pPr>
      <w:r w:rsidRPr="00C93328">
        <w:rPr>
          <w:lang w:val="en-US"/>
        </w:rPr>
        <w:t>Contributions</w:t>
      </w:r>
    </w:p>
    <w:p w14:paraId="55FE07A1" w14:textId="537F4F5C" w:rsidR="00CD6BF7" w:rsidRPr="00C93328" w:rsidRDefault="00CD6BF7" w:rsidP="00965DFF">
      <w:pPr>
        <w:pStyle w:val="FirstParagraph"/>
        <w:spacing w:line="360" w:lineRule="auto"/>
      </w:pPr>
      <w:r w:rsidRPr="00C93328">
        <w:t xml:space="preserve">This study has been conducted </w:t>
      </w:r>
      <w:r w:rsidR="00036DB8">
        <w:t xml:space="preserve">with </w:t>
      </w:r>
      <w:r w:rsidRPr="00C93328">
        <w:t xml:space="preserve">continuous guidance and feedback </w:t>
      </w:r>
      <w:r w:rsidR="00732BC7">
        <w:t>from</w:t>
      </w:r>
      <w:r w:rsidRPr="00C93328">
        <w:t xml:space="preserve"> Martin Gerdin Wärnberg, Jonatan Attergrim</w:t>
      </w:r>
      <w:r w:rsidR="00394BCE">
        <w:t>,</w:t>
      </w:r>
      <w:r w:rsidRPr="00C93328">
        <w:t xml:space="preserve"> and Kelvin Szo</w:t>
      </w:r>
      <w:r w:rsidR="007B74EC" w:rsidRPr="00C93328">
        <w:t>l</w:t>
      </w:r>
      <w:r w:rsidRPr="00C93328">
        <w:t>o</w:t>
      </w:r>
      <w:r w:rsidR="007B74EC" w:rsidRPr="00C93328">
        <w:t>ns</w:t>
      </w:r>
      <w:r w:rsidRPr="00C93328">
        <w:t>ky.</w:t>
      </w:r>
    </w:p>
    <w:p w14:paraId="0D779657" w14:textId="77A48467" w:rsidR="00CD6BF7" w:rsidRPr="00C93328" w:rsidRDefault="00CD6BF7" w:rsidP="00965DFF">
      <w:pPr>
        <w:pStyle w:val="Rubrik1"/>
        <w:rPr>
          <w:lang w:val="en-US"/>
        </w:rPr>
      </w:pPr>
      <w:bookmarkStart w:id="20" w:name="acknowledgements"/>
      <w:bookmarkEnd w:id="15"/>
      <w:r w:rsidRPr="00C93328">
        <w:rPr>
          <w:lang w:val="en-US"/>
        </w:rPr>
        <w:t>Acknowledgments</w:t>
      </w:r>
    </w:p>
    <w:p w14:paraId="59350F15" w14:textId="56145BCE" w:rsidR="002619E4" w:rsidRPr="001A299B" w:rsidRDefault="00CD6BF7" w:rsidP="00965DFF">
      <w:pPr>
        <w:pStyle w:val="FirstParagraph"/>
        <w:spacing w:line="360" w:lineRule="auto"/>
      </w:pPr>
      <w:r w:rsidRPr="00C93328">
        <w:t>I want to extend my greatest gratitude to my supervisor Martin Gerdin Wärnberg and co-supervisors Jonatan Attergrim and Kelvin Szolo</w:t>
      </w:r>
      <w:r w:rsidR="007B74EC" w:rsidRPr="00C93328">
        <w:t>ns</w:t>
      </w:r>
      <w:r w:rsidRPr="00C93328">
        <w:t>ky who have provided me with guidance and support throughout this semester. Their extensive knowledge, deep insight into the subject</w:t>
      </w:r>
      <w:r w:rsidR="00394BCE">
        <w:t>,</w:t>
      </w:r>
      <w:r w:rsidRPr="00C93328">
        <w:t xml:space="preserve"> and availability and support ha</w:t>
      </w:r>
      <w:r w:rsidR="00394BCE">
        <w:t>ve</w:t>
      </w:r>
      <w:r w:rsidRPr="00C93328">
        <w:t xml:space="preserve"> greatly contributed to the development of this project. </w:t>
      </w:r>
      <w:r>
        <w:t>Additionally, I want to express my gratitude to my friends and family who have been there contributing with encouragement and positive energy.</w:t>
      </w:r>
    </w:p>
    <w:p w14:paraId="0DEEF139" w14:textId="77777777" w:rsidR="00CD6BF7" w:rsidRPr="005013EB" w:rsidRDefault="00CD6BF7" w:rsidP="00965DFF">
      <w:pPr>
        <w:pStyle w:val="Rubrik1"/>
        <w:rPr>
          <w:lang w:val="en-US"/>
        </w:rPr>
      </w:pPr>
      <w:bookmarkStart w:id="21" w:name="references"/>
      <w:bookmarkEnd w:id="20"/>
      <w:r w:rsidRPr="005013EB">
        <w:rPr>
          <w:lang w:val="en-US"/>
        </w:rPr>
        <w:lastRenderedPageBreak/>
        <w:t>References</w:t>
      </w:r>
    </w:p>
    <w:p w14:paraId="6A8F3BCC" w14:textId="2977E621" w:rsidR="00A427CA" w:rsidRPr="00A427CA" w:rsidRDefault="00A427CA" w:rsidP="00965DFF">
      <w:pPr>
        <w:pStyle w:val="Litteraturfrteckning"/>
        <w:spacing w:line="360" w:lineRule="auto"/>
        <w:rPr>
          <w:lang w:val="sv-SE"/>
        </w:rPr>
      </w:pPr>
      <w:bookmarkStart w:id="22" w:name="ref-5"/>
      <w:bookmarkEnd w:id="21"/>
      <w:r>
        <w:t xml:space="preserve">1. </w:t>
      </w:r>
      <w:r>
        <w:tab/>
        <w:t xml:space="preserve">Evans C, Howes D, Pickett W, </w:t>
      </w:r>
      <w:proofErr w:type="spellStart"/>
      <w:r>
        <w:t>Dagnone</w:t>
      </w:r>
      <w:proofErr w:type="spellEnd"/>
      <w:r>
        <w:t xml:space="preserve"> L. Audit filters for improving processes of care and clinical outcomes in trauma systems. </w:t>
      </w:r>
      <w:proofErr w:type="spellStart"/>
      <w:r w:rsidRPr="00A427CA">
        <w:rPr>
          <w:lang w:val="sv-SE"/>
        </w:rPr>
        <w:t>Cochrane</w:t>
      </w:r>
      <w:proofErr w:type="spellEnd"/>
      <w:r w:rsidRPr="00A427CA">
        <w:rPr>
          <w:lang w:val="sv-SE"/>
        </w:rPr>
        <w:t xml:space="preserve"> </w:t>
      </w:r>
      <w:proofErr w:type="spellStart"/>
      <w:r w:rsidRPr="00A427CA">
        <w:rPr>
          <w:lang w:val="sv-SE"/>
        </w:rPr>
        <w:t>Database</w:t>
      </w:r>
      <w:proofErr w:type="spellEnd"/>
      <w:r w:rsidRPr="00A427CA">
        <w:rPr>
          <w:lang w:val="sv-SE"/>
        </w:rPr>
        <w:t xml:space="preserve"> </w:t>
      </w:r>
      <w:proofErr w:type="spellStart"/>
      <w:r w:rsidRPr="00A427CA">
        <w:rPr>
          <w:lang w:val="sv-SE"/>
        </w:rPr>
        <w:t>Syst</w:t>
      </w:r>
      <w:proofErr w:type="spellEnd"/>
      <w:r w:rsidRPr="00A427CA">
        <w:rPr>
          <w:lang w:val="sv-SE"/>
        </w:rPr>
        <w:t xml:space="preserve"> Rev. 2009 </w:t>
      </w:r>
      <w:proofErr w:type="spellStart"/>
      <w:r w:rsidRPr="00A427CA">
        <w:rPr>
          <w:lang w:val="sv-SE"/>
        </w:rPr>
        <w:t>Oct</w:t>
      </w:r>
      <w:proofErr w:type="spellEnd"/>
      <w:r w:rsidRPr="00A427CA">
        <w:rPr>
          <w:lang w:val="sv-SE"/>
        </w:rPr>
        <w:t xml:space="preserve">;(4):CD007590. </w:t>
      </w:r>
    </w:p>
    <w:p w14:paraId="13F5F194" w14:textId="77777777" w:rsidR="00A427CA" w:rsidRDefault="00A427CA" w:rsidP="00965DFF">
      <w:pPr>
        <w:pStyle w:val="Litteraturfrteckning"/>
        <w:spacing w:line="360" w:lineRule="auto"/>
      </w:pPr>
      <w:bookmarkStart w:id="23" w:name="ref-6"/>
      <w:bookmarkEnd w:id="22"/>
      <w:r w:rsidRPr="00A427CA">
        <w:rPr>
          <w:lang w:val="sv-SE"/>
        </w:rPr>
        <w:t xml:space="preserve">2. </w:t>
      </w:r>
      <w:r w:rsidRPr="00A427CA">
        <w:rPr>
          <w:lang w:val="sv-SE"/>
        </w:rPr>
        <w:tab/>
      </w:r>
      <w:proofErr w:type="spellStart"/>
      <w:r w:rsidRPr="00A427CA">
        <w:rPr>
          <w:lang w:val="sv-SE"/>
        </w:rPr>
        <w:t>Haagsma</w:t>
      </w:r>
      <w:proofErr w:type="spellEnd"/>
      <w:r w:rsidRPr="00A427CA">
        <w:rPr>
          <w:lang w:val="sv-SE"/>
        </w:rPr>
        <w:t xml:space="preserve"> JA, </w:t>
      </w:r>
      <w:proofErr w:type="spellStart"/>
      <w:r w:rsidRPr="00A427CA">
        <w:rPr>
          <w:lang w:val="sv-SE"/>
        </w:rPr>
        <w:t>Graetz</w:t>
      </w:r>
      <w:proofErr w:type="spellEnd"/>
      <w:r w:rsidRPr="00A427CA">
        <w:rPr>
          <w:lang w:val="sv-SE"/>
        </w:rPr>
        <w:t xml:space="preserve"> N, </w:t>
      </w:r>
      <w:proofErr w:type="spellStart"/>
      <w:r w:rsidRPr="00A427CA">
        <w:rPr>
          <w:lang w:val="sv-SE"/>
        </w:rPr>
        <w:t>Bolliger</w:t>
      </w:r>
      <w:proofErr w:type="spellEnd"/>
      <w:r w:rsidRPr="00A427CA">
        <w:rPr>
          <w:lang w:val="sv-SE"/>
        </w:rPr>
        <w:t xml:space="preserve"> I, </w:t>
      </w:r>
      <w:proofErr w:type="spellStart"/>
      <w:r w:rsidRPr="00A427CA">
        <w:rPr>
          <w:lang w:val="sv-SE"/>
        </w:rPr>
        <w:t>Naghavi</w:t>
      </w:r>
      <w:proofErr w:type="spellEnd"/>
      <w:r w:rsidRPr="00A427CA">
        <w:rPr>
          <w:lang w:val="sv-SE"/>
        </w:rPr>
        <w:t xml:space="preserve"> M, </w:t>
      </w:r>
      <w:proofErr w:type="spellStart"/>
      <w:r w:rsidRPr="00A427CA">
        <w:rPr>
          <w:lang w:val="sv-SE"/>
        </w:rPr>
        <w:t>Higashi</w:t>
      </w:r>
      <w:proofErr w:type="spellEnd"/>
      <w:r w:rsidRPr="00A427CA">
        <w:rPr>
          <w:lang w:val="sv-SE"/>
        </w:rPr>
        <w:t xml:space="preserve"> H, </w:t>
      </w:r>
      <w:proofErr w:type="spellStart"/>
      <w:r w:rsidRPr="00A427CA">
        <w:rPr>
          <w:lang w:val="sv-SE"/>
        </w:rPr>
        <w:t>Mullany</w:t>
      </w:r>
      <w:proofErr w:type="spellEnd"/>
      <w:r w:rsidRPr="00A427CA">
        <w:rPr>
          <w:lang w:val="sv-SE"/>
        </w:rPr>
        <w:t xml:space="preserve"> EC, et al. </w:t>
      </w:r>
      <w:r>
        <w:t xml:space="preserve">The global burden of injury: Incidence, mortality, disability-adjusted life years and time trends from the global burden of disease study 2013. Inj Prev. 2016 Feb;22(1):3–18. </w:t>
      </w:r>
    </w:p>
    <w:p w14:paraId="5D4186E4" w14:textId="77777777" w:rsidR="00A427CA" w:rsidRDefault="00A427CA" w:rsidP="00965DFF">
      <w:pPr>
        <w:pStyle w:val="Litteraturfrteckning"/>
        <w:spacing w:line="360" w:lineRule="auto"/>
      </w:pPr>
      <w:bookmarkStart w:id="24" w:name="ref-7"/>
      <w:bookmarkEnd w:id="23"/>
      <w:r>
        <w:t xml:space="preserve">3. </w:t>
      </w:r>
      <w:r>
        <w:tab/>
        <w:t xml:space="preserve">Rossiter ND. Trauma-the forgotten pandemic? Int </w:t>
      </w:r>
      <w:proofErr w:type="spellStart"/>
      <w:r>
        <w:t>Orthop</w:t>
      </w:r>
      <w:proofErr w:type="spellEnd"/>
      <w:r>
        <w:t xml:space="preserve">. 2022 Jan;46(1):3–11. </w:t>
      </w:r>
    </w:p>
    <w:bookmarkEnd w:id="24"/>
    <w:p w14:paraId="35E0C7A6" w14:textId="07A96EB6" w:rsidR="00A427CA" w:rsidRDefault="00A427CA" w:rsidP="00965DFF">
      <w:pPr>
        <w:pStyle w:val="Litteraturfrteckning"/>
        <w:spacing w:line="360" w:lineRule="auto"/>
      </w:pPr>
      <w:r>
        <w:t xml:space="preserve">4. </w:t>
      </w:r>
      <w:r>
        <w:tab/>
      </w:r>
      <w:r w:rsidR="003C7798">
        <w:t>Global Health Data Exchange</w:t>
      </w:r>
      <w:r>
        <w:t xml:space="preserve">. 2019; Available from: </w:t>
      </w:r>
      <w:hyperlink r:id="rId16" w:history="1">
        <w:r w:rsidR="003C7798" w:rsidRPr="00B543C8">
          <w:rPr>
            <w:rStyle w:val="Hyperlnk"/>
          </w:rPr>
          <w:t>https://vizhub.healthdata.org/gbd-results/</w:t>
        </w:r>
      </w:hyperlink>
      <w:r w:rsidR="003C7798">
        <w:t xml:space="preserve"> </w:t>
      </w:r>
    </w:p>
    <w:p w14:paraId="0B57F796" w14:textId="77777777" w:rsidR="00A427CA" w:rsidRPr="00A427CA" w:rsidRDefault="00A427CA" w:rsidP="00965DFF">
      <w:pPr>
        <w:pStyle w:val="Litteraturfrteckning"/>
        <w:spacing w:line="360" w:lineRule="auto"/>
        <w:rPr>
          <w:lang w:val="sv-SE"/>
        </w:rPr>
      </w:pPr>
      <w:bookmarkStart w:id="25" w:name="ref-2"/>
      <w:r>
        <w:t xml:space="preserve">5. </w:t>
      </w:r>
      <w:r>
        <w:tab/>
        <w:t xml:space="preserve">GBD 2017 Causes of Death Collaborators. Global, regional, and national age-sex-specific mortality for 282 causes of death in 195 countries and territories, 1980-2017: A systematic analysis for the global burden of disease study 2017. </w:t>
      </w:r>
      <w:r w:rsidRPr="00A427CA">
        <w:rPr>
          <w:lang w:val="sv-SE"/>
        </w:rPr>
        <w:t xml:space="preserve">Lancet. 2018 </w:t>
      </w:r>
      <w:proofErr w:type="gramStart"/>
      <w:r w:rsidRPr="00A427CA">
        <w:rPr>
          <w:lang w:val="sv-SE"/>
        </w:rPr>
        <w:t>Nov</w:t>
      </w:r>
      <w:proofErr w:type="gramEnd"/>
      <w:r w:rsidRPr="00A427CA">
        <w:rPr>
          <w:lang w:val="sv-SE"/>
        </w:rPr>
        <w:t xml:space="preserve">;392(10159):1736–88. </w:t>
      </w:r>
    </w:p>
    <w:p w14:paraId="48C1E585" w14:textId="77777777" w:rsidR="00A427CA" w:rsidRPr="00A427CA" w:rsidRDefault="00A427CA" w:rsidP="00965DFF">
      <w:pPr>
        <w:pStyle w:val="Litteraturfrteckning"/>
        <w:spacing w:line="360" w:lineRule="auto"/>
        <w:rPr>
          <w:lang w:val="sv-SE"/>
        </w:rPr>
      </w:pPr>
      <w:bookmarkStart w:id="26" w:name="ref-3"/>
      <w:bookmarkEnd w:id="25"/>
      <w:r w:rsidRPr="00A427CA">
        <w:rPr>
          <w:lang w:val="sv-SE"/>
        </w:rPr>
        <w:t xml:space="preserve">6. </w:t>
      </w:r>
      <w:r w:rsidRPr="00A427CA">
        <w:rPr>
          <w:lang w:val="sv-SE"/>
        </w:rPr>
        <w:tab/>
        <w:t xml:space="preserve">SweTrau. Svenska traumaregistret årsrapport 2022. 2022; </w:t>
      </w:r>
      <w:proofErr w:type="spellStart"/>
      <w:r w:rsidRPr="00A427CA">
        <w:rPr>
          <w:lang w:val="sv-SE"/>
        </w:rPr>
        <w:t>Available</w:t>
      </w:r>
      <w:proofErr w:type="spellEnd"/>
      <w:r w:rsidRPr="00A427CA">
        <w:rPr>
          <w:lang w:val="sv-SE"/>
        </w:rPr>
        <w:t xml:space="preserve"> from: </w:t>
      </w:r>
      <w:hyperlink r:id="rId17">
        <w:r w:rsidRPr="00A427CA">
          <w:rPr>
            <w:rStyle w:val="Hyperlnk"/>
            <w:lang w:val="sv-SE"/>
          </w:rPr>
          <w:t>https://rcsyd.se/swetrau/wp-content/uploads/sites/10/2023/05/Årsrapport-SweTrau-2022.pdf</w:t>
        </w:r>
      </w:hyperlink>
    </w:p>
    <w:p w14:paraId="518F09B7" w14:textId="77777777" w:rsidR="00A427CA" w:rsidRDefault="00A427CA" w:rsidP="00965DFF">
      <w:pPr>
        <w:pStyle w:val="Litteraturfrteckning"/>
        <w:spacing w:line="360" w:lineRule="auto"/>
      </w:pPr>
      <w:bookmarkStart w:id="27" w:name="ref-42"/>
      <w:bookmarkEnd w:id="26"/>
      <w:r>
        <w:t xml:space="preserve">7. </w:t>
      </w:r>
      <w:r>
        <w:tab/>
        <w:t xml:space="preserve">Organization WH. Improving the quality of health services - tools and resources. 2018; Available from: </w:t>
      </w:r>
      <w:hyperlink r:id="rId18">
        <w:r>
          <w:rPr>
            <w:rStyle w:val="Hyperlnk"/>
          </w:rPr>
          <w:t>https://iris.who.int/bitstream/handle/10665/310944/9789241515085-eng.pdf?sequence=1</w:t>
        </w:r>
      </w:hyperlink>
    </w:p>
    <w:p w14:paraId="7774889E" w14:textId="77777777" w:rsidR="00A427CA" w:rsidRDefault="00A427CA" w:rsidP="00965DFF">
      <w:pPr>
        <w:pStyle w:val="Litteraturfrteckning"/>
        <w:spacing w:line="360" w:lineRule="auto"/>
      </w:pPr>
      <w:bookmarkStart w:id="28" w:name="ref-4"/>
      <w:bookmarkEnd w:id="27"/>
      <w:r w:rsidRPr="00A427CA">
        <w:rPr>
          <w:lang w:val="sv-SE"/>
        </w:rPr>
        <w:t xml:space="preserve">8. </w:t>
      </w:r>
      <w:r w:rsidRPr="00A427CA">
        <w:rPr>
          <w:lang w:val="sv-SE"/>
        </w:rPr>
        <w:tab/>
        <w:t xml:space="preserve">David SD, Roy N, Solomon H, Lundborg CS, Wärnberg MG. </w:t>
      </w:r>
      <w:r>
        <w:t xml:space="preserve">Measuring post-discharge socioeconomic and quality of life outcomes in </w:t>
      </w:r>
      <w:proofErr w:type="gramStart"/>
      <w:r>
        <w:t>trauma patients</w:t>
      </w:r>
      <w:proofErr w:type="gramEnd"/>
      <w:r>
        <w:t xml:space="preserve">: A scoping review. J Patient Rep Outcomes. 2021 Aug;5(1):68. </w:t>
      </w:r>
    </w:p>
    <w:p w14:paraId="4CAA1F1E" w14:textId="77777777" w:rsidR="00A427CA" w:rsidRPr="00A427CA" w:rsidRDefault="00A427CA" w:rsidP="00965DFF">
      <w:pPr>
        <w:pStyle w:val="Litteraturfrteckning"/>
        <w:spacing w:line="360" w:lineRule="auto"/>
        <w:rPr>
          <w:lang w:val="sv-SE"/>
        </w:rPr>
      </w:pPr>
      <w:bookmarkStart w:id="29" w:name="ref-8"/>
      <w:bookmarkEnd w:id="28"/>
      <w:r>
        <w:t xml:space="preserve">9. </w:t>
      </w:r>
      <w:r>
        <w:tab/>
        <w:t xml:space="preserve">Donabedian A. Evaluating the quality of medical care. </w:t>
      </w:r>
      <w:r w:rsidRPr="00A427CA">
        <w:rPr>
          <w:lang w:val="sv-SE"/>
        </w:rPr>
        <w:t xml:space="preserve">1966. </w:t>
      </w:r>
      <w:proofErr w:type="spellStart"/>
      <w:r w:rsidRPr="00A427CA">
        <w:rPr>
          <w:lang w:val="sv-SE"/>
        </w:rPr>
        <w:t>Milbank</w:t>
      </w:r>
      <w:proofErr w:type="spellEnd"/>
      <w:r w:rsidRPr="00A427CA">
        <w:rPr>
          <w:lang w:val="sv-SE"/>
        </w:rPr>
        <w:t xml:space="preserve"> Q. 2005;83(4):691–729. </w:t>
      </w:r>
    </w:p>
    <w:p w14:paraId="35789632" w14:textId="77777777" w:rsidR="00A427CA" w:rsidRDefault="00A427CA" w:rsidP="00965DFF">
      <w:pPr>
        <w:pStyle w:val="Litteraturfrteckning"/>
        <w:spacing w:line="360" w:lineRule="auto"/>
      </w:pPr>
      <w:bookmarkStart w:id="30" w:name="ref-9"/>
      <w:bookmarkEnd w:id="29"/>
      <w:r w:rsidRPr="00A427CA">
        <w:rPr>
          <w:lang w:val="sv-SE"/>
        </w:rPr>
        <w:t xml:space="preserve">10. </w:t>
      </w:r>
      <w:r w:rsidRPr="00A427CA">
        <w:rPr>
          <w:lang w:val="sv-SE"/>
        </w:rPr>
        <w:tab/>
      </w:r>
      <w:proofErr w:type="spellStart"/>
      <w:r w:rsidRPr="00A427CA">
        <w:rPr>
          <w:lang w:val="sv-SE"/>
        </w:rPr>
        <w:t>Dijkema</w:t>
      </w:r>
      <w:proofErr w:type="spellEnd"/>
      <w:r w:rsidRPr="00A427CA">
        <w:rPr>
          <w:lang w:val="sv-SE"/>
        </w:rPr>
        <w:t xml:space="preserve"> LM, </w:t>
      </w:r>
      <w:proofErr w:type="spellStart"/>
      <w:r w:rsidRPr="00A427CA">
        <w:rPr>
          <w:lang w:val="sv-SE"/>
        </w:rPr>
        <w:t>Dieperink</w:t>
      </w:r>
      <w:proofErr w:type="spellEnd"/>
      <w:r w:rsidRPr="00A427CA">
        <w:rPr>
          <w:lang w:val="sv-SE"/>
        </w:rPr>
        <w:t xml:space="preserve"> W, </w:t>
      </w:r>
      <w:proofErr w:type="spellStart"/>
      <w:r w:rsidRPr="00A427CA">
        <w:rPr>
          <w:lang w:val="sv-SE"/>
        </w:rPr>
        <w:t>Meurs</w:t>
      </w:r>
      <w:proofErr w:type="spellEnd"/>
      <w:r w:rsidRPr="00A427CA">
        <w:rPr>
          <w:lang w:val="sv-SE"/>
        </w:rPr>
        <w:t xml:space="preserve"> M van, </w:t>
      </w:r>
      <w:proofErr w:type="spellStart"/>
      <w:r w:rsidRPr="00A427CA">
        <w:rPr>
          <w:lang w:val="sv-SE"/>
        </w:rPr>
        <w:t>Zijlstra</w:t>
      </w:r>
      <w:proofErr w:type="spellEnd"/>
      <w:r w:rsidRPr="00A427CA">
        <w:rPr>
          <w:lang w:val="sv-SE"/>
        </w:rPr>
        <w:t xml:space="preserve"> </w:t>
      </w:r>
      <w:proofErr w:type="spellStart"/>
      <w:r w:rsidRPr="00A427CA">
        <w:rPr>
          <w:lang w:val="sv-SE"/>
        </w:rPr>
        <w:t>JG</w:t>
      </w:r>
      <w:proofErr w:type="spellEnd"/>
      <w:r w:rsidRPr="00A427CA">
        <w:rPr>
          <w:lang w:val="sv-SE"/>
        </w:rPr>
        <w:t xml:space="preserve">. </w:t>
      </w:r>
      <w:r>
        <w:t xml:space="preserve">Preventable mortality evaluation in the ICU. Crit Care. 2012 Dec;16(2):309. </w:t>
      </w:r>
    </w:p>
    <w:p w14:paraId="6E26BCE6" w14:textId="77777777" w:rsidR="00A427CA" w:rsidRDefault="00A427CA" w:rsidP="00965DFF">
      <w:pPr>
        <w:pStyle w:val="Litteraturfrteckning"/>
        <w:spacing w:line="360" w:lineRule="auto"/>
      </w:pPr>
      <w:bookmarkStart w:id="31" w:name="ref-10"/>
      <w:bookmarkEnd w:id="30"/>
      <w:r>
        <w:t xml:space="preserve">11. </w:t>
      </w:r>
      <w:r>
        <w:tab/>
        <w:t xml:space="preserve">Wilson DS, </w:t>
      </w:r>
      <w:proofErr w:type="spellStart"/>
      <w:r>
        <w:t>McElligott</w:t>
      </w:r>
      <w:proofErr w:type="spellEnd"/>
      <w:r>
        <w:t xml:space="preserve"> J, Fielding LP. Identification of preventable trauma deaths: Confounded inquiries? J Trauma. 1992 Jan;32(1):45–51. </w:t>
      </w:r>
    </w:p>
    <w:p w14:paraId="5F29C15C" w14:textId="339CEB91" w:rsidR="00A427CA" w:rsidRDefault="00A427CA" w:rsidP="00965DFF">
      <w:pPr>
        <w:pStyle w:val="Litteraturfrteckning"/>
        <w:spacing w:line="360" w:lineRule="auto"/>
      </w:pPr>
      <w:bookmarkStart w:id="32" w:name="ref-11"/>
      <w:bookmarkEnd w:id="31"/>
      <w:r>
        <w:lastRenderedPageBreak/>
        <w:t xml:space="preserve">12. </w:t>
      </w:r>
      <w:r>
        <w:tab/>
      </w:r>
      <w:proofErr w:type="spellStart"/>
      <w:r>
        <w:t>Javali</w:t>
      </w:r>
      <w:proofErr w:type="spellEnd"/>
      <w:r>
        <w:t xml:space="preserve"> RH, Krishnamoorthy, Patil A, </w:t>
      </w:r>
      <w:proofErr w:type="spellStart"/>
      <w:r>
        <w:t>Srinivasarangan</w:t>
      </w:r>
      <w:proofErr w:type="spellEnd"/>
      <w:r>
        <w:t xml:space="preserve"> M, Suraj, </w:t>
      </w:r>
      <w:proofErr w:type="spellStart"/>
      <w:r>
        <w:t>Sriharsha</w:t>
      </w:r>
      <w:proofErr w:type="spellEnd"/>
      <w:r>
        <w:t>. Comparison of injury severity score, new injury severity score, revised trauma score</w:t>
      </w:r>
      <w:r w:rsidR="00394BCE">
        <w:t>,</w:t>
      </w:r>
      <w:r>
        <w:t xml:space="preserve"> and trauma and injury severity score for mortality prediction in elderly trauma patients. Indian J Crit Care Med. 2019 Feb;23(2):73–7. </w:t>
      </w:r>
    </w:p>
    <w:p w14:paraId="4F78CA48" w14:textId="77777777" w:rsidR="0094395F" w:rsidRPr="0094395F" w:rsidRDefault="0094395F" w:rsidP="00965DFF">
      <w:pPr>
        <w:spacing w:line="360" w:lineRule="auto"/>
        <w:rPr>
          <w:rFonts w:asciiTheme="minorHAnsi" w:eastAsiaTheme="minorHAnsi" w:hAnsiTheme="minorHAnsi" w:cstheme="minorBidi"/>
          <w:lang w:val="en-US" w:eastAsia="en-US"/>
        </w:rPr>
      </w:pPr>
      <w:r w:rsidRPr="0094395F">
        <w:rPr>
          <w:lang w:val="en-US"/>
        </w:rPr>
        <w:t xml:space="preserve">13. </w:t>
      </w:r>
      <w:r w:rsidRPr="0094395F">
        <w:rPr>
          <w:rFonts w:asciiTheme="minorHAnsi" w:eastAsiaTheme="minorHAnsi" w:hAnsiTheme="minorHAnsi" w:cstheme="minorBidi"/>
          <w:lang w:val="en-US" w:eastAsia="en-US"/>
        </w:rPr>
        <w:t xml:space="preserve">Kapanadze G, Berg J, Sun Y, Gerdin Wärnberg M. </w:t>
      </w:r>
      <w:proofErr w:type="gramStart"/>
      <w:r w:rsidRPr="0094395F">
        <w:rPr>
          <w:rFonts w:asciiTheme="minorHAnsi" w:eastAsiaTheme="minorHAnsi" w:hAnsiTheme="minorHAnsi" w:cstheme="minorBidi"/>
          <w:lang w:val="en-US" w:eastAsia="en-US"/>
        </w:rPr>
        <w:t>Facilitators</w:t>
      </w:r>
      <w:proofErr w:type="gramEnd"/>
      <w:r w:rsidRPr="0094395F">
        <w:rPr>
          <w:rFonts w:asciiTheme="minorHAnsi" w:eastAsiaTheme="minorHAnsi" w:hAnsiTheme="minorHAnsi" w:cstheme="minorBidi"/>
          <w:lang w:val="en-US" w:eastAsia="en-US"/>
        </w:rPr>
        <w:t xml:space="preserve"> and barriers impacting in-hospital trauma quality improvement program (TQIP) implementation across country income levels: A scoping review. </w:t>
      </w:r>
      <w:proofErr w:type="spellStart"/>
      <w:r w:rsidRPr="0094395F">
        <w:rPr>
          <w:rFonts w:asciiTheme="minorHAnsi" w:eastAsiaTheme="minorHAnsi" w:hAnsiTheme="minorHAnsi" w:cstheme="minorBidi"/>
          <w:lang w:val="en-US" w:eastAsia="en-US"/>
        </w:rPr>
        <w:t>BMJ</w:t>
      </w:r>
      <w:proofErr w:type="spellEnd"/>
      <w:r w:rsidRPr="0094395F">
        <w:rPr>
          <w:rFonts w:asciiTheme="minorHAnsi" w:eastAsiaTheme="minorHAnsi" w:hAnsiTheme="minorHAnsi" w:cstheme="minorBidi"/>
          <w:lang w:val="en-US" w:eastAsia="en-US"/>
        </w:rPr>
        <w:t xml:space="preserve"> Open. 2023 Feb;13(2</w:t>
      </w:r>
      <w:proofErr w:type="gramStart"/>
      <w:r w:rsidRPr="0094395F">
        <w:rPr>
          <w:rFonts w:asciiTheme="minorHAnsi" w:eastAsiaTheme="minorHAnsi" w:hAnsiTheme="minorHAnsi" w:cstheme="minorBidi"/>
          <w:lang w:val="en-US" w:eastAsia="en-US"/>
        </w:rPr>
        <w:t>):e</w:t>
      </w:r>
      <w:proofErr w:type="gramEnd"/>
      <w:r w:rsidRPr="0094395F">
        <w:rPr>
          <w:rFonts w:asciiTheme="minorHAnsi" w:eastAsiaTheme="minorHAnsi" w:hAnsiTheme="minorHAnsi" w:cstheme="minorBidi"/>
          <w:lang w:val="en-US" w:eastAsia="en-US"/>
        </w:rPr>
        <w:t>068219.</w:t>
      </w:r>
    </w:p>
    <w:p w14:paraId="67F5120E" w14:textId="1D8135FA" w:rsidR="0094395F" w:rsidRPr="0094395F" w:rsidRDefault="0094395F" w:rsidP="00965DFF">
      <w:pPr>
        <w:spacing w:line="360" w:lineRule="auto"/>
        <w:rPr>
          <w:rFonts w:asciiTheme="minorHAnsi" w:eastAsiaTheme="minorHAnsi" w:hAnsiTheme="minorHAnsi" w:cstheme="minorBidi"/>
          <w:lang w:val="en-US" w:eastAsia="en-US"/>
        </w:rPr>
      </w:pPr>
    </w:p>
    <w:p w14:paraId="25023238" w14:textId="3DFC82B0" w:rsidR="0094395F" w:rsidRDefault="0094395F" w:rsidP="00965DFF">
      <w:pPr>
        <w:spacing w:line="360" w:lineRule="auto"/>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14. </w:t>
      </w:r>
      <w:r w:rsidRPr="0094395F">
        <w:rPr>
          <w:rFonts w:asciiTheme="minorHAnsi" w:eastAsiaTheme="minorHAnsi" w:hAnsiTheme="minorHAnsi" w:cstheme="minorBidi"/>
          <w:lang w:val="en-US" w:eastAsia="en-US"/>
        </w:rPr>
        <w:t xml:space="preserve">Mock C. WHO releases guidelines for trauma quality improvement </w:t>
      </w:r>
      <w:proofErr w:type="spellStart"/>
      <w:r w:rsidRPr="0094395F">
        <w:rPr>
          <w:rFonts w:asciiTheme="minorHAnsi" w:eastAsiaTheme="minorHAnsi" w:hAnsiTheme="minorHAnsi" w:cstheme="minorBidi"/>
          <w:lang w:val="en-US" w:eastAsia="en-US"/>
        </w:rPr>
        <w:t>programmes</w:t>
      </w:r>
      <w:proofErr w:type="spellEnd"/>
      <w:r w:rsidRPr="0094395F">
        <w:rPr>
          <w:rFonts w:asciiTheme="minorHAnsi" w:eastAsiaTheme="minorHAnsi" w:hAnsiTheme="minorHAnsi" w:cstheme="minorBidi"/>
          <w:lang w:val="en-US" w:eastAsia="en-US"/>
        </w:rPr>
        <w:t>. Inj Prev. 2009 Oct;15(5):359. </w:t>
      </w:r>
    </w:p>
    <w:p w14:paraId="212A0E0B" w14:textId="77777777" w:rsidR="0094395F" w:rsidRPr="0094395F" w:rsidRDefault="0094395F" w:rsidP="00965DFF">
      <w:pPr>
        <w:spacing w:line="360" w:lineRule="auto"/>
        <w:rPr>
          <w:rFonts w:asciiTheme="minorHAnsi" w:eastAsiaTheme="minorHAnsi" w:hAnsiTheme="minorHAnsi" w:cstheme="minorBidi"/>
          <w:lang w:val="en-US" w:eastAsia="en-US"/>
        </w:rPr>
      </w:pPr>
    </w:p>
    <w:p w14:paraId="489001CB" w14:textId="77777777" w:rsidR="00A427CA" w:rsidRDefault="00A427CA" w:rsidP="00965DFF">
      <w:pPr>
        <w:pStyle w:val="Litteraturfrteckning"/>
        <w:spacing w:line="360" w:lineRule="auto"/>
      </w:pPr>
      <w:bookmarkStart w:id="33" w:name="ref-39"/>
      <w:bookmarkEnd w:id="32"/>
      <w:r>
        <w:t xml:space="preserve">15. </w:t>
      </w:r>
      <w:r>
        <w:tab/>
      </w:r>
      <w:proofErr w:type="spellStart"/>
      <w:r>
        <w:t>Sathiyakumar</w:t>
      </w:r>
      <w:proofErr w:type="spellEnd"/>
      <w:r>
        <w:t xml:space="preserve"> V, Molina CS, Thakore RV, </w:t>
      </w:r>
      <w:proofErr w:type="spellStart"/>
      <w:r>
        <w:t>Obremskey</w:t>
      </w:r>
      <w:proofErr w:type="spellEnd"/>
      <w:r>
        <w:t xml:space="preserve"> WT, Sethi MK. ASA score as a predictor of 30-day perioperative readmission in patients with </w:t>
      </w:r>
      <w:proofErr w:type="spellStart"/>
      <w:r>
        <w:t>orthopaedic</w:t>
      </w:r>
      <w:proofErr w:type="spellEnd"/>
      <w:r>
        <w:t xml:space="preserve"> trauma injuries: An </w:t>
      </w:r>
      <w:proofErr w:type="spellStart"/>
      <w:r>
        <w:t>NSQIP</w:t>
      </w:r>
      <w:proofErr w:type="spellEnd"/>
      <w:r>
        <w:t xml:space="preserve"> analysis. J </w:t>
      </w:r>
      <w:proofErr w:type="spellStart"/>
      <w:r>
        <w:t>Orthop</w:t>
      </w:r>
      <w:proofErr w:type="spellEnd"/>
      <w:r>
        <w:t xml:space="preserve"> Trauma. 2015 Mar;29(3</w:t>
      </w:r>
      <w:proofErr w:type="gramStart"/>
      <w:r>
        <w:t>):e</w:t>
      </w:r>
      <w:proofErr w:type="gramEnd"/>
      <w:r>
        <w:t xml:space="preserve">127–32. </w:t>
      </w:r>
    </w:p>
    <w:p w14:paraId="57A1928D" w14:textId="77777777" w:rsidR="00A427CA" w:rsidRDefault="00A427CA" w:rsidP="00965DFF">
      <w:pPr>
        <w:pStyle w:val="Litteraturfrteckning"/>
        <w:spacing w:line="360" w:lineRule="auto"/>
      </w:pPr>
      <w:bookmarkStart w:id="34" w:name="ref-40"/>
      <w:bookmarkEnd w:id="33"/>
      <w:r>
        <w:t xml:space="preserve">16. </w:t>
      </w:r>
      <w:r>
        <w:tab/>
        <w:t xml:space="preserve">Garcia AE, </w:t>
      </w:r>
      <w:proofErr w:type="spellStart"/>
      <w:r>
        <w:t>Bonnaig</w:t>
      </w:r>
      <w:proofErr w:type="spellEnd"/>
      <w:r>
        <w:t xml:space="preserve"> JV, </w:t>
      </w:r>
      <w:proofErr w:type="spellStart"/>
      <w:r>
        <w:t>Yoneda</w:t>
      </w:r>
      <w:proofErr w:type="spellEnd"/>
      <w:r>
        <w:t xml:space="preserve"> </w:t>
      </w:r>
      <w:proofErr w:type="spellStart"/>
      <w:r>
        <w:t>ZT</w:t>
      </w:r>
      <w:proofErr w:type="spellEnd"/>
      <w:r>
        <w:t xml:space="preserve">, Richards JE, Ehrenfeld JM, </w:t>
      </w:r>
      <w:proofErr w:type="spellStart"/>
      <w:r>
        <w:t>Obremskey</w:t>
      </w:r>
      <w:proofErr w:type="spellEnd"/>
      <w:r>
        <w:t xml:space="preserve"> WT, et al. Patient variables which may predict length of stay and hospital costs in elderly patients with hip fracture. J </w:t>
      </w:r>
      <w:proofErr w:type="spellStart"/>
      <w:r>
        <w:t>Orthop</w:t>
      </w:r>
      <w:proofErr w:type="spellEnd"/>
      <w:r>
        <w:t xml:space="preserve"> Trauma. 2012 Nov;26(11):620–3. </w:t>
      </w:r>
    </w:p>
    <w:p w14:paraId="6C8001D6" w14:textId="77777777" w:rsidR="00A427CA" w:rsidRDefault="00A427CA" w:rsidP="00965DFF">
      <w:pPr>
        <w:pStyle w:val="Litteraturfrteckning"/>
        <w:spacing w:line="360" w:lineRule="auto"/>
      </w:pPr>
      <w:bookmarkStart w:id="35" w:name="ref-13"/>
      <w:bookmarkEnd w:id="34"/>
      <w:r>
        <w:t xml:space="preserve">17. </w:t>
      </w:r>
      <w:r>
        <w:tab/>
        <w:t xml:space="preserve">Kwon J, Lee M, Jung K. National assessment of opportunities for improvement in preventable trauma deaths: A mixed-methods study. Healthcare (Basel). 2023 Aug;11(16). </w:t>
      </w:r>
    </w:p>
    <w:p w14:paraId="05D36E0D" w14:textId="77777777" w:rsidR="00A427CA" w:rsidRDefault="00A427CA" w:rsidP="00965DFF">
      <w:pPr>
        <w:pStyle w:val="Litteraturfrteckning"/>
        <w:spacing w:line="360" w:lineRule="auto"/>
      </w:pPr>
      <w:bookmarkStart w:id="36" w:name="ref-14"/>
      <w:bookmarkEnd w:id="35"/>
      <w:r>
        <w:t xml:space="preserve">18. </w:t>
      </w:r>
      <w:r>
        <w:tab/>
        <w:t xml:space="preserve">O’Reilly D, Mahendran K, West A, Shirley P, Walsh M, Tai N. Opportunities for improvement in the management of patients who die from </w:t>
      </w:r>
      <w:proofErr w:type="spellStart"/>
      <w:r>
        <w:t>haemorrhage</w:t>
      </w:r>
      <w:proofErr w:type="spellEnd"/>
      <w:r>
        <w:t xml:space="preserve"> after trauma. Br J Surg. 2013 May;100(6):749–55. </w:t>
      </w:r>
    </w:p>
    <w:p w14:paraId="1B318D37" w14:textId="77777777" w:rsidR="00A427CA" w:rsidRDefault="00A427CA" w:rsidP="00965DFF">
      <w:pPr>
        <w:pStyle w:val="Litteraturfrteckning"/>
        <w:spacing w:line="360" w:lineRule="auto"/>
      </w:pPr>
      <w:bookmarkStart w:id="37" w:name="ref-15"/>
      <w:bookmarkEnd w:id="36"/>
      <w:r>
        <w:t xml:space="preserve">19. </w:t>
      </w:r>
      <w:r>
        <w:tab/>
        <w:t xml:space="preserve">Gold AK, </w:t>
      </w:r>
      <w:proofErr w:type="spellStart"/>
      <w:r>
        <w:t>Huffenberger</w:t>
      </w:r>
      <w:proofErr w:type="spellEnd"/>
      <w:r>
        <w:t xml:space="preserve"> A, Lane-Fall M, Pascual Lopez </w:t>
      </w:r>
      <w:proofErr w:type="spellStart"/>
      <w:r>
        <w:t>JL</w:t>
      </w:r>
      <w:proofErr w:type="spellEnd"/>
      <w:r>
        <w:t xml:space="preserve">, Rock KC. Leveraging telemedicine for quality improvement video review of critical ICU events: A novel multidisciplinary form of education. Crit Care </w:t>
      </w:r>
      <w:proofErr w:type="spellStart"/>
      <w:r>
        <w:t>Explor</w:t>
      </w:r>
      <w:proofErr w:type="spellEnd"/>
      <w:r>
        <w:t>. 2021 Sep;3(9</w:t>
      </w:r>
      <w:proofErr w:type="gramStart"/>
      <w:r>
        <w:t>):e</w:t>
      </w:r>
      <w:proofErr w:type="gramEnd"/>
      <w:r>
        <w:t xml:space="preserve">0536. </w:t>
      </w:r>
    </w:p>
    <w:p w14:paraId="57033C10" w14:textId="77777777" w:rsidR="00A427CA" w:rsidRDefault="00A427CA" w:rsidP="00965DFF">
      <w:pPr>
        <w:pStyle w:val="Litteraturfrteckning"/>
        <w:spacing w:line="360" w:lineRule="auto"/>
      </w:pPr>
      <w:bookmarkStart w:id="38" w:name="ref-16"/>
      <w:bookmarkEnd w:id="37"/>
      <w:r>
        <w:t xml:space="preserve">20. </w:t>
      </w:r>
      <w:r>
        <w:tab/>
        <w:t xml:space="preserve">Stahl K, </w:t>
      </w:r>
      <w:proofErr w:type="spellStart"/>
      <w:r>
        <w:t>Palileo</w:t>
      </w:r>
      <w:proofErr w:type="spellEnd"/>
      <w:r>
        <w:t xml:space="preserve"> A, Schulman CI, Wilson K, </w:t>
      </w:r>
      <w:proofErr w:type="spellStart"/>
      <w:r>
        <w:t>Augenstein</w:t>
      </w:r>
      <w:proofErr w:type="spellEnd"/>
      <w:r>
        <w:t xml:space="preserve"> J, Kiffin C, et al. Enhancing patient safety in the trauma/surgical intensive care unit. J Trauma. 2009 Sep;67(3):430-3; discussion 433-5. </w:t>
      </w:r>
    </w:p>
    <w:p w14:paraId="32241DC9" w14:textId="77777777" w:rsidR="00A427CA" w:rsidRDefault="00A427CA" w:rsidP="00965DFF">
      <w:pPr>
        <w:pStyle w:val="Litteraturfrteckning"/>
        <w:spacing w:line="360" w:lineRule="auto"/>
      </w:pPr>
      <w:bookmarkStart w:id="39" w:name="ref-19"/>
      <w:bookmarkEnd w:id="38"/>
      <w:r>
        <w:t xml:space="preserve">21. </w:t>
      </w:r>
      <w:r>
        <w:tab/>
        <w:t xml:space="preserve">Solna KU. R studio. 2020; Available from: </w:t>
      </w:r>
      <w:hyperlink r:id="rId19">
        <w:r>
          <w:rPr>
            <w:rStyle w:val="Hyperlnk"/>
          </w:rPr>
          <w:t>https://www.r-project.org</w:t>
        </w:r>
      </w:hyperlink>
    </w:p>
    <w:p w14:paraId="2E97780B" w14:textId="77777777" w:rsidR="00A427CA" w:rsidRDefault="00A427CA" w:rsidP="00965DFF">
      <w:pPr>
        <w:pStyle w:val="Litteraturfrteckning"/>
        <w:spacing w:line="360" w:lineRule="auto"/>
      </w:pPr>
      <w:bookmarkStart w:id="40" w:name="ref-17"/>
      <w:bookmarkEnd w:id="39"/>
      <w:r>
        <w:lastRenderedPageBreak/>
        <w:t xml:space="preserve">22. </w:t>
      </w:r>
      <w:r>
        <w:tab/>
        <w:t xml:space="preserve">America TCA of. Trauma center levels defined. 2014; Available from: </w:t>
      </w:r>
      <w:hyperlink r:id="rId20" w:anchor="Goals">
        <w:r>
          <w:rPr>
            <w:rStyle w:val="Hyperlnk"/>
          </w:rPr>
          <w:t>https://www.traumacenters.org/page/TraumaCenterLevels#Goals</w:t>
        </w:r>
      </w:hyperlink>
    </w:p>
    <w:p w14:paraId="03E5178A" w14:textId="77777777" w:rsidR="00A427CA" w:rsidRDefault="00A427CA" w:rsidP="00965DFF">
      <w:pPr>
        <w:pStyle w:val="Litteraturfrteckning"/>
        <w:spacing w:line="360" w:lineRule="auto"/>
      </w:pPr>
      <w:bookmarkStart w:id="41" w:name="ref-18"/>
      <w:bookmarkEnd w:id="40"/>
      <w:r>
        <w:t xml:space="preserve">23. </w:t>
      </w:r>
      <w:r>
        <w:tab/>
        <w:t xml:space="preserve">Solna KU. </w:t>
      </w:r>
      <w:proofErr w:type="spellStart"/>
      <w:r>
        <w:t>Traumamanual</w:t>
      </w:r>
      <w:proofErr w:type="spellEnd"/>
      <w:r>
        <w:t xml:space="preserve">. 2020; Available from: </w:t>
      </w:r>
      <w:hyperlink r:id="rId21">
        <w:r>
          <w:rPr>
            <w:rStyle w:val="Hyperlnk"/>
          </w:rPr>
          <w:t>https://traumarummet.files.wordpress.com/2020/09/traumamanualen-2020.pdf</w:t>
        </w:r>
      </w:hyperlink>
    </w:p>
    <w:p w14:paraId="06C4BEEF" w14:textId="77777777" w:rsidR="00A427CA" w:rsidRDefault="00A427CA" w:rsidP="00965DFF">
      <w:pPr>
        <w:pStyle w:val="Litteraturfrteckning"/>
        <w:spacing w:line="360" w:lineRule="auto"/>
      </w:pPr>
      <w:bookmarkStart w:id="42" w:name="ref-45"/>
      <w:bookmarkEnd w:id="41"/>
      <w:r>
        <w:t xml:space="preserve">24. </w:t>
      </w:r>
      <w:r>
        <w:tab/>
      </w:r>
      <w:proofErr w:type="spellStart"/>
      <w:r>
        <w:t>Concato</w:t>
      </w:r>
      <w:proofErr w:type="spellEnd"/>
      <w:r>
        <w:t xml:space="preserve"> J, </w:t>
      </w:r>
      <w:proofErr w:type="spellStart"/>
      <w:r>
        <w:t>Peduzzi</w:t>
      </w:r>
      <w:proofErr w:type="spellEnd"/>
      <w:r>
        <w:t xml:space="preserve"> P, Holford TR, Feinstein AR. Importance of events per independent variable in proportional hazards analysis. I. Background, goals, and general strategy. J Clin Epidemiol. 1995 Dec;48(12):1495–501. </w:t>
      </w:r>
    </w:p>
    <w:p w14:paraId="44DD9A56" w14:textId="77777777" w:rsidR="00A427CA" w:rsidRPr="00A427CA" w:rsidRDefault="00A427CA" w:rsidP="00965DFF">
      <w:pPr>
        <w:pStyle w:val="Litteraturfrteckning"/>
        <w:spacing w:line="360" w:lineRule="auto"/>
        <w:rPr>
          <w:lang w:val="sv-SE"/>
        </w:rPr>
      </w:pPr>
      <w:bookmarkStart w:id="43" w:name="ref-46"/>
      <w:bookmarkEnd w:id="42"/>
      <w:r>
        <w:t xml:space="preserve">25. </w:t>
      </w:r>
      <w:r>
        <w:tab/>
      </w:r>
      <w:proofErr w:type="spellStart"/>
      <w:r>
        <w:t>Peduzzi</w:t>
      </w:r>
      <w:proofErr w:type="spellEnd"/>
      <w:r>
        <w:t xml:space="preserve"> P, </w:t>
      </w:r>
      <w:proofErr w:type="spellStart"/>
      <w:r>
        <w:t>Concato</w:t>
      </w:r>
      <w:proofErr w:type="spellEnd"/>
      <w:r>
        <w:t xml:space="preserve"> J, Feinstein AR, Holford TR. Importance of events per independent variable in proportional hazards regression analysis. II. Accuracy and precision of regression estimates. J Clin Epidemiol. </w:t>
      </w:r>
      <w:r w:rsidRPr="00A427CA">
        <w:rPr>
          <w:lang w:val="sv-SE"/>
        </w:rPr>
        <w:t xml:space="preserve">1995 </w:t>
      </w:r>
      <w:proofErr w:type="gramStart"/>
      <w:r w:rsidRPr="00A427CA">
        <w:rPr>
          <w:lang w:val="sv-SE"/>
        </w:rPr>
        <w:t>Dec</w:t>
      </w:r>
      <w:proofErr w:type="gramEnd"/>
      <w:r w:rsidRPr="00A427CA">
        <w:rPr>
          <w:lang w:val="sv-SE"/>
        </w:rPr>
        <w:t xml:space="preserve">;48(12):1503–10. </w:t>
      </w:r>
    </w:p>
    <w:p w14:paraId="0476A1F9" w14:textId="77777777" w:rsidR="00A427CA" w:rsidRDefault="00A427CA" w:rsidP="00965DFF">
      <w:pPr>
        <w:pStyle w:val="Litteraturfrteckning"/>
        <w:spacing w:line="360" w:lineRule="auto"/>
      </w:pPr>
      <w:bookmarkStart w:id="44" w:name="ref-12"/>
      <w:bookmarkEnd w:id="43"/>
      <w:r w:rsidRPr="00A427CA">
        <w:rPr>
          <w:lang w:val="sv-SE"/>
        </w:rPr>
        <w:t xml:space="preserve">26. </w:t>
      </w:r>
      <w:r w:rsidRPr="00A427CA">
        <w:rPr>
          <w:lang w:val="sv-SE"/>
        </w:rPr>
        <w:tab/>
        <w:t xml:space="preserve">Albaaj H, Attergrim J, Strömmer L, Brattström O, Jacobsson M, </w:t>
      </w:r>
      <w:proofErr w:type="spellStart"/>
      <w:r w:rsidRPr="00A427CA">
        <w:rPr>
          <w:lang w:val="sv-SE"/>
        </w:rPr>
        <w:t>Wihlke</w:t>
      </w:r>
      <w:proofErr w:type="spellEnd"/>
      <w:r w:rsidRPr="00A427CA">
        <w:rPr>
          <w:lang w:val="sv-SE"/>
        </w:rPr>
        <w:t xml:space="preserve"> G, et al. </w:t>
      </w:r>
      <w:r>
        <w:t xml:space="preserve">Patient and process factors associated with opportunities for improvement in trauma care: A registry-based study. </w:t>
      </w:r>
      <w:proofErr w:type="spellStart"/>
      <w:r>
        <w:t>Scand</w:t>
      </w:r>
      <w:proofErr w:type="spellEnd"/>
      <w:r>
        <w:t xml:space="preserve"> J Trauma </w:t>
      </w:r>
      <w:proofErr w:type="spellStart"/>
      <w:r>
        <w:t>Resusc</w:t>
      </w:r>
      <w:proofErr w:type="spellEnd"/>
      <w:r>
        <w:t xml:space="preserve"> </w:t>
      </w:r>
      <w:proofErr w:type="spellStart"/>
      <w:r>
        <w:t>Emerg</w:t>
      </w:r>
      <w:proofErr w:type="spellEnd"/>
      <w:r>
        <w:t xml:space="preserve"> Med. 2023 Nov;31(1):87. </w:t>
      </w:r>
    </w:p>
    <w:p w14:paraId="563080EF" w14:textId="77777777" w:rsidR="00A427CA" w:rsidRDefault="00A427CA" w:rsidP="00965DFF">
      <w:pPr>
        <w:pStyle w:val="Litteraturfrteckning"/>
        <w:spacing w:line="360" w:lineRule="auto"/>
      </w:pPr>
      <w:bookmarkStart w:id="45" w:name="ref-22"/>
      <w:bookmarkEnd w:id="44"/>
      <w:r>
        <w:t xml:space="preserve">27. </w:t>
      </w:r>
      <w:r>
        <w:tab/>
        <w:t xml:space="preserve">Chaudhary MA, Schoenfeld AJ, </w:t>
      </w:r>
      <w:proofErr w:type="spellStart"/>
      <w:r>
        <w:t>Koehlmoos</w:t>
      </w:r>
      <w:proofErr w:type="spellEnd"/>
      <w:r>
        <w:t xml:space="preserve"> TP, Cooper Z, Haider AH. Prolonged ICU stay and its association with 1-year trauma mortality: An analysis of 19,000 </w:t>
      </w:r>
      <w:proofErr w:type="spellStart"/>
      <w:r>
        <w:t>american</w:t>
      </w:r>
      <w:proofErr w:type="spellEnd"/>
      <w:r>
        <w:t xml:space="preserve"> patients. Am J Surg. 2019 Jul;218(1):21–6. </w:t>
      </w:r>
    </w:p>
    <w:p w14:paraId="1DCF2280" w14:textId="77777777" w:rsidR="00A427CA" w:rsidRDefault="00A427CA" w:rsidP="00965DFF">
      <w:pPr>
        <w:pStyle w:val="Litteraturfrteckning"/>
        <w:spacing w:line="360" w:lineRule="auto"/>
      </w:pPr>
      <w:bookmarkStart w:id="46" w:name="ref-26"/>
      <w:bookmarkEnd w:id="45"/>
      <w:r>
        <w:t xml:space="preserve">28. </w:t>
      </w:r>
      <w:r>
        <w:tab/>
      </w:r>
      <w:proofErr w:type="spellStart"/>
      <w:r>
        <w:t>Hermans</w:t>
      </w:r>
      <w:proofErr w:type="spellEnd"/>
      <w:r>
        <w:t xml:space="preserve"> G, Van </w:t>
      </w:r>
      <w:proofErr w:type="spellStart"/>
      <w:r>
        <w:t>Aerde</w:t>
      </w:r>
      <w:proofErr w:type="spellEnd"/>
      <w:r>
        <w:t xml:space="preserve"> N, </w:t>
      </w:r>
      <w:proofErr w:type="spellStart"/>
      <w:r>
        <w:t>Meersseman</w:t>
      </w:r>
      <w:proofErr w:type="spellEnd"/>
      <w:r>
        <w:t xml:space="preserve"> P, Van </w:t>
      </w:r>
      <w:proofErr w:type="spellStart"/>
      <w:r>
        <w:t>Mechelen</w:t>
      </w:r>
      <w:proofErr w:type="spellEnd"/>
      <w:r>
        <w:t xml:space="preserve"> H, </w:t>
      </w:r>
      <w:proofErr w:type="spellStart"/>
      <w:r>
        <w:t>Debaveye</w:t>
      </w:r>
      <w:proofErr w:type="spellEnd"/>
      <w:r>
        <w:t xml:space="preserve"> Y, Wilmer A, et al. Five-year </w:t>
      </w:r>
      <w:proofErr w:type="gramStart"/>
      <w:r>
        <w:t>mortality</w:t>
      </w:r>
      <w:proofErr w:type="gramEnd"/>
      <w:r>
        <w:t xml:space="preserve"> and morbidity impact of prolonged versus brief ICU stay: A propensity score matched cohort study. Thorax. 2019 Nov;74(11):1037–45. </w:t>
      </w:r>
    </w:p>
    <w:p w14:paraId="2E6B3B87" w14:textId="77777777" w:rsidR="00A427CA" w:rsidRDefault="00A427CA" w:rsidP="00965DFF">
      <w:pPr>
        <w:pStyle w:val="Litteraturfrteckning"/>
        <w:spacing w:line="360" w:lineRule="auto"/>
      </w:pPr>
      <w:bookmarkStart w:id="47" w:name="ref-23"/>
      <w:bookmarkEnd w:id="46"/>
      <w:r>
        <w:t xml:space="preserve">29. </w:t>
      </w:r>
      <w:r>
        <w:tab/>
      </w:r>
      <w:proofErr w:type="spellStart"/>
      <w:r>
        <w:t>Viglianti</w:t>
      </w:r>
      <w:proofErr w:type="spellEnd"/>
      <w:r>
        <w:t xml:space="preserve"> EM, </w:t>
      </w:r>
      <w:proofErr w:type="spellStart"/>
      <w:r>
        <w:t>Kruser</w:t>
      </w:r>
      <w:proofErr w:type="spellEnd"/>
      <w:r>
        <w:t xml:space="preserve"> JM, </w:t>
      </w:r>
      <w:proofErr w:type="spellStart"/>
      <w:r>
        <w:t>Iwashyna</w:t>
      </w:r>
      <w:proofErr w:type="spellEnd"/>
      <w:r>
        <w:t xml:space="preserve"> T. The heterogeneity of prolonged ICU </w:t>
      </w:r>
      <w:proofErr w:type="spellStart"/>
      <w:r>
        <w:t>hospitalisations</w:t>
      </w:r>
      <w:proofErr w:type="spellEnd"/>
      <w:r>
        <w:t xml:space="preserve">. Thorax. 2019 Nov;74(11):1015–7. </w:t>
      </w:r>
    </w:p>
    <w:p w14:paraId="62D77844" w14:textId="77777777" w:rsidR="00A427CA" w:rsidRDefault="00A427CA" w:rsidP="00965DFF">
      <w:pPr>
        <w:pStyle w:val="Litteraturfrteckning"/>
        <w:spacing w:line="360" w:lineRule="auto"/>
      </w:pPr>
      <w:bookmarkStart w:id="48" w:name="ref-24"/>
      <w:bookmarkEnd w:id="47"/>
      <w:r>
        <w:t xml:space="preserve">30. </w:t>
      </w:r>
      <w:r>
        <w:tab/>
      </w:r>
      <w:proofErr w:type="spellStart"/>
      <w:r>
        <w:t>Darvall</w:t>
      </w:r>
      <w:proofErr w:type="spellEnd"/>
      <w:r>
        <w:t xml:space="preserve"> JN, </w:t>
      </w:r>
      <w:proofErr w:type="spellStart"/>
      <w:r>
        <w:t>Boonstra</w:t>
      </w:r>
      <w:proofErr w:type="spellEnd"/>
      <w:r>
        <w:t xml:space="preserve"> T, Norman J, Murphy D, Bailey M, </w:t>
      </w:r>
      <w:proofErr w:type="spellStart"/>
      <w:r>
        <w:t>Iwashyna</w:t>
      </w:r>
      <w:proofErr w:type="spellEnd"/>
      <w:r>
        <w:t xml:space="preserve"> TJ, et al. Persistent critical illness: Baseline characteristics, intensive care course, and cause of death. Crit Care </w:t>
      </w:r>
      <w:proofErr w:type="spellStart"/>
      <w:r>
        <w:t>Resusc</w:t>
      </w:r>
      <w:proofErr w:type="spellEnd"/>
      <w:r>
        <w:t xml:space="preserve">. 2019 Jun;21(2):110–8. </w:t>
      </w:r>
    </w:p>
    <w:p w14:paraId="7F2DBAD1" w14:textId="77777777" w:rsidR="00A427CA" w:rsidRDefault="00A427CA" w:rsidP="00965DFF">
      <w:pPr>
        <w:pStyle w:val="Litteraturfrteckning"/>
        <w:spacing w:line="360" w:lineRule="auto"/>
      </w:pPr>
      <w:bookmarkStart w:id="49" w:name="ref-25"/>
      <w:bookmarkEnd w:id="48"/>
      <w:r>
        <w:t xml:space="preserve">31. </w:t>
      </w:r>
      <w:r>
        <w:tab/>
      </w:r>
      <w:proofErr w:type="spellStart"/>
      <w:r>
        <w:t>Viglianti</w:t>
      </w:r>
      <w:proofErr w:type="spellEnd"/>
      <w:r>
        <w:t xml:space="preserve"> EM, Kramer R, </w:t>
      </w:r>
      <w:proofErr w:type="spellStart"/>
      <w:r>
        <w:t>Admon</w:t>
      </w:r>
      <w:proofErr w:type="spellEnd"/>
      <w:r>
        <w:t xml:space="preserve"> AJ, </w:t>
      </w:r>
      <w:proofErr w:type="spellStart"/>
      <w:r>
        <w:t>Sjoding</w:t>
      </w:r>
      <w:proofErr w:type="spellEnd"/>
      <w:r>
        <w:t xml:space="preserve"> MW, Hodgson CL, </w:t>
      </w:r>
      <w:proofErr w:type="spellStart"/>
      <w:r>
        <w:t>Bellomo</w:t>
      </w:r>
      <w:proofErr w:type="spellEnd"/>
      <w:r>
        <w:t xml:space="preserve"> R, et al. Late organ failures in patients with prolonged intensive care unit stays. J Crit Care. 2018 </w:t>
      </w:r>
      <w:proofErr w:type="gramStart"/>
      <w:r>
        <w:t>Aug;46:55</w:t>
      </w:r>
      <w:proofErr w:type="gramEnd"/>
      <w:r>
        <w:t xml:space="preserve">–7. </w:t>
      </w:r>
    </w:p>
    <w:p w14:paraId="1864D645" w14:textId="77777777" w:rsidR="00A427CA" w:rsidRDefault="00A427CA" w:rsidP="00965DFF">
      <w:pPr>
        <w:pStyle w:val="Litteraturfrteckning"/>
        <w:spacing w:line="360" w:lineRule="auto"/>
      </w:pPr>
      <w:bookmarkStart w:id="50" w:name="ref-29"/>
      <w:bookmarkEnd w:id="49"/>
      <w:r>
        <w:t xml:space="preserve">32. </w:t>
      </w:r>
      <w:r>
        <w:tab/>
        <w:t xml:space="preserve">Larsson E, </w:t>
      </w:r>
      <w:proofErr w:type="spellStart"/>
      <w:r>
        <w:t>Zettersten</w:t>
      </w:r>
      <w:proofErr w:type="spellEnd"/>
      <w:r>
        <w:t xml:space="preserve"> E, </w:t>
      </w:r>
      <w:proofErr w:type="spellStart"/>
      <w:r>
        <w:t>Jäderling</w:t>
      </w:r>
      <w:proofErr w:type="spellEnd"/>
      <w:r>
        <w:t xml:space="preserve"> G, Ohlsson A, Bell M. The influence of gender on ICU admittance. </w:t>
      </w:r>
      <w:proofErr w:type="spellStart"/>
      <w:r>
        <w:t>Scand</w:t>
      </w:r>
      <w:proofErr w:type="spellEnd"/>
      <w:r>
        <w:t xml:space="preserve"> J Trauma </w:t>
      </w:r>
      <w:proofErr w:type="spellStart"/>
      <w:r>
        <w:t>Resusc</w:t>
      </w:r>
      <w:proofErr w:type="spellEnd"/>
      <w:r>
        <w:t xml:space="preserve"> </w:t>
      </w:r>
      <w:proofErr w:type="spellStart"/>
      <w:r>
        <w:t>Emerg</w:t>
      </w:r>
      <w:proofErr w:type="spellEnd"/>
      <w:r>
        <w:t xml:space="preserve"> Med. 2015 Dec;23(1):108. </w:t>
      </w:r>
    </w:p>
    <w:p w14:paraId="6F7CCF95" w14:textId="77777777" w:rsidR="00A427CA" w:rsidRDefault="00A427CA" w:rsidP="00965DFF">
      <w:pPr>
        <w:pStyle w:val="Litteraturfrteckning"/>
        <w:spacing w:line="360" w:lineRule="auto"/>
      </w:pPr>
      <w:bookmarkStart w:id="51" w:name="ref-30"/>
      <w:bookmarkEnd w:id="50"/>
      <w:r>
        <w:lastRenderedPageBreak/>
        <w:t xml:space="preserve">33. </w:t>
      </w:r>
      <w:r>
        <w:tab/>
        <w:t xml:space="preserve">Pape M, </w:t>
      </w:r>
      <w:proofErr w:type="spellStart"/>
      <w:r>
        <w:t>Giannakópoulos</w:t>
      </w:r>
      <w:proofErr w:type="spellEnd"/>
      <w:r>
        <w:t xml:space="preserve"> GF, </w:t>
      </w:r>
      <w:proofErr w:type="spellStart"/>
      <w:r>
        <w:t>Zuidema</w:t>
      </w:r>
      <w:proofErr w:type="spellEnd"/>
      <w:r>
        <w:t xml:space="preserve"> WP, Lange-Klerk ESM de, Toor </w:t>
      </w:r>
      <w:proofErr w:type="spellStart"/>
      <w:r>
        <w:t>EJ</w:t>
      </w:r>
      <w:proofErr w:type="spellEnd"/>
      <w:r>
        <w:t xml:space="preserve">, Edwards </w:t>
      </w:r>
      <w:proofErr w:type="spellStart"/>
      <w:r>
        <w:t>MJR</w:t>
      </w:r>
      <w:proofErr w:type="spellEnd"/>
      <w:r>
        <w:t xml:space="preserve">, et al. Is there an association between female gender and outcome in severe trauma? A multi-center analysis in the </w:t>
      </w:r>
      <w:proofErr w:type="spellStart"/>
      <w:r>
        <w:t>netherlands</w:t>
      </w:r>
      <w:proofErr w:type="spellEnd"/>
      <w:r>
        <w:t xml:space="preserve">. </w:t>
      </w:r>
      <w:proofErr w:type="spellStart"/>
      <w:r>
        <w:t>Scand</w:t>
      </w:r>
      <w:proofErr w:type="spellEnd"/>
      <w:r>
        <w:t xml:space="preserve"> J Trauma </w:t>
      </w:r>
      <w:proofErr w:type="spellStart"/>
      <w:r>
        <w:t>Resusc</w:t>
      </w:r>
      <w:proofErr w:type="spellEnd"/>
      <w:r>
        <w:t xml:space="preserve"> </w:t>
      </w:r>
      <w:proofErr w:type="spellStart"/>
      <w:r>
        <w:t>Emerg</w:t>
      </w:r>
      <w:proofErr w:type="spellEnd"/>
      <w:r>
        <w:t xml:space="preserve"> Med. 2019 Feb;27(1):16. </w:t>
      </w:r>
    </w:p>
    <w:p w14:paraId="22348203" w14:textId="77777777" w:rsidR="00A427CA" w:rsidRDefault="00A427CA" w:rsidP="00965DFF">
      <w:pPr>
        <w:pStyle w:val="Litteraturfrteckning"/>
        <w:spacing w:line="360" w:lineRule="auto"/>
      </w:pPr>
      <w:bookmarkStart w:id="52" w:name="ref-31"/>
      <w:bookmarkEnd w:id="51"/>
      <w:r>
        <w:t xml:space="preserve">34. </w:t>
      </w:r>
      <w:r>
        <w:tab/>
      </w:r>
      <w:proofErr w:type="spellStart"/>
      <w:r>
        <w:t>Reinikainen</w:t>
      </w:r>
      <w:proofErr w:type="spellEnd"/>
      <w:r>
        <w:t xml:space="preserve"> M, </w:t>
      </w:r>
      <w:proofErr w:type="spellStart"/>
      <w:r>
        <w:t>Niskanen</w:t>
      </w:r>
      <w:proofErr w:type="spellEnd"/>
      <w:r>
        <w:t xml:space="preserve"> M, </w:t>
      </w:r>
      <w:proofErr w:type="spellStart"/>
      <w:r>
        <w:t>Uusaro</w:t>
      </w:r>
      <w:proofErr w:type="spellEnd"/>
      <w:r>
        <w:t xml:space="preserve"> A, </w:t>
      </w:r>
      <w:proofErr w:type="spellStart"/>
      <w:r>
        <w:t>Ruokonen</w:t>
      </w:r>
      <w:proofErr w:type="spellEnd"/>
      <w:r>
        <w:t xml:space="preserve"> E. Impact of gender on treatment and outcome of ICU patients. Acta </w:t>
      </w:r>
      <w:proofErr w:type="spellStart"/>
      <w:r>
        <w:t>Anaesthesiol</w:t>
      </w:r>
      <w:proofErr w:type="spellEnd"/>
      <w:r>
        <w:t xml:space="preserve"> Scand. 2005 Aug;49(7):984–90. </w:t>
      </w:r>
    </w:p>
    <w:p w14:paraId="536C82BB" w14:textId="77777777" w:rsidR="00A427CA" w:rsidRDefault="00A427CA" w:rsidP="00965DFF">
      <w:pPr>
        <w:pStyle w:val="Litteraturfrteckning"/>
        <w:spacing w:line="360" w:lineRule="auto"/>
      </w:pPr>
      <w:bookmarkStart w:id="53" w:name="ref-32"/>
      <w:bookmarkEnd w:id="52"/>
      <w:r>
        <w:t xml:space="preserve">35. </w:t>
      </w:r>
      <w:r>
        <w:tab/>
        <w:t xml:space="preserve">Tran A, Mai T, El-Haddad J, </w:t>
      </w:r>
      <w:proofErr w:type="spellStart"/>
      <w:r>
        <w:t>Lampron</w:t>
      </w:r>
      <w:proofErr w:type="spellEnd"/>
      <w:r>
        <w:t xml:space="preserve"> J, </w:t>
      </w:r>
      <w:proofErr w:type="spellStart"/>
      <w:r>
        <w:t>Yelle</w:t>
      </w:r>
      <w:proofErr w:type="spellEnd"/>
      <w:r>
        <w:t xml:space="preserve"> J-D, </w:t>
      </w:r>
      <w:proofErr w:type="spellStart"/>
      <w:r>
        <w:t>Pagliarello</w:t>
      </w:r>
      <w:proofErr w:type="spellEnd"/>
      <w:r>
        <w:t xml:space="preserve"> G, et al. Preinjury ASA score as an independent predictor of readmission after major traumatic injury. Trauma Surg Acute Care Open. 2017 Nov;2(1</w:t>
      </w:r>
      <w:proofErr w:type="gramStart"/>
      <w:r>
        <w:t>):e</w:t>
      </w:r>
      <w:proofErr w:type="gramEnd"/>
      <w:r>
        <w:t xml:space="preserve">000128. </w:t>
      </w:r>
    </w:p>
    <w:p w14:paraId="04E03161" w14:textId="77777777" w:rsidR="00A427CA" w:rsidRDefault="00A427CA" w:rsidP="00965DFF">
      <w:pPr>
        <w:pStyle w:val="Litteraturfrteckning"/>
        <w:spacing w:line="360" w:lineRule="auto"/>
      </w:pPr>
      <w:bookmarkStart w:id="54" w:name="ref-33"/>
      <w:bookmarkEnd w:id="53"/>
      <w:r>
        <w:t xml:space="preserve">36. </w:t>
      </w:r>
      <w:r>
        <w:tab/>
      </w:r>
      <w:proofErr w:type="spellStart"/>
      <w:r>
        <w:t>Skaga</w:t>
      </w:r>
      <w:proofErr w:type="spellEnd"/>
      <w:r>
        <w:t xml:space="preserve"> NO, </w:t>
      </w:r>
      <w:proofErr w:type="spellStart"/>
      <w:r>
        <w:t>Eken</w:t>
      </w:r>
      <w:proofErr w:type="spellEnd"/>
      <w:r>
        <w:t xml:space="preserve"> T, </w:t>
      </w:r>
      <w:proofErr w:type="spellStart"/>
      <w:r>
        <w:t>Søvik</w:t>
      </w:r>
      <w:proofErr w:type="spellEnd"/>
      <w:r>
        <w:t xml:space="preserve"> S, Jones JM, Steen PA. Pre-injury ASA physical status classification is an independent predictor of mortality after trauma. J Trauma. 2007 Nov;63(5):972–8. </w:t>
      </w:r>
    </w:p>
    <w:p w14:paraId="27D309DE" w14:textId="77777777" w:rsidR="00A427CA" w:rsidRDefault="00A427CA" w:rsidP="00965DFF">
      <w:pPr>
        <w:pStyle w:val="Litteraturfrteckning"/>
        <w:spacing w:line="360" w:lineRule="auto"/>
      </w:pPr>
      <w:bookmarkStart w:id="55" w:name="ref-34"/>
      <w:bookmarkEnd w:id="54"/>
      <w:r>
        <w:t xml:space="preserve">37. </w:t>
      </w:r>
      <w:r>
        <w:tab/>
        <w:t xml:space="preserve">Ringdal KG, </w:t>
      </w:r>
      <w:proofErr w:type="spellStart"/>
      <w:r>
        <w:t>Skaga</w:t>
      </w:r>
      <w:proofErr w:type="spellEnd"/>
      <w:r>
        <w:t xml:space="preserve"> NO, Steen PA, </w:t>
      </w:r>
      <w:proofErr w:type="spellStart"/>
      <w:r>
        <w:t>Hestnes</w:t>
      </w:r>
      <w:proofErr w:type="spellEnd"/>
      <w:r>
        <w:t xml:space="preserve"> M, </w:t>
      </w:r>
      <w:proofErr w:type="spellStart"/>
      <w:r>
        <w:t>Laake</w:t>
      </w:r>
      <w:proofErr w:type="spellEnd"/>
      <w:r>
        <w:t xml:space="preserve"> P, Jones JM, et al. Classification of comorbidity in trauma: The reliability of pre-injury ASA physical status classification. Injury. 2013 Jan;44(1):29–35. </w:t>
      </w:r>
    </w:p>
    <w:p w14:paraId="662E42E4" w14:textId="77777777" w:rsidR="00A427CA" w:rsidRDefault="00A427CA" w:rsidP="00965DFF">
      <w:pPr>
        <w:pStyle w:val="Litteraturfrteckning"/>
        <w:spacing w:line="360" w:lineRule="auto"/>
      </w:pPr>
      <w:bookmarkStart w:id="56" w:name="ref-35"/>
      <w:bookmarkEnd w:id="55"/>
      <w:r>
        <w:t xml:space="preserve">38. </w:t>
      </w:r>
      <w:r>
        <w:tab/>
        <w:t xml:space="preserve">Ferguson SA, Paterson </w:t>
      </w:r>
      <w:proofErr w:type="spellStart"/>
      <w:r>
        <w:t>JL</w:t>
      </w:r>
      <w:proofErr w:type="spellEnd"/>
      <w:r>
        <w:t xml:space="preserve">, Hall </w:t>
      </w:r>
      <w:proofErr w:type="spellStart"/>
      <w:r>
        <w:t>SJ</w:t>
      </w:r>
      <w:proofErr w:type="spellEnd"/>
      <w:r>
        <w:t xml:space="preserve">, Jay SM, </w:t>
      </w:r>
      <w:proofErr w:type="spellStart"/>
      <w:r>
        <w:t>Aisbett</w:t>
      </w:r>
      <w:proofErr w:type="spellEnd"/>
      <w:r>
        <w:t xml:space="preserve"> B. On-call work: To sleep or not to sleep? It depends. </w:t>
      </w:r>
      <w:proofErr w:type="spellStart"/>
      <w:r>
        <w:t>Chronobiol</w:t>
      </w:r>
      <w:proofErr w:type="spellEnd"/>
      <w:r>
        <w:t xml:space="preserve"> Int. 2016 Apr;33(6):678–84. </w:t>
      </w:r>
    </w:p>
    <w:p w14:paraId="17C91C57" w14:textId="77777777" w:rsidR="00A427CA" w:rsidRPr="00A427CA" w:rsidRDefault="00A427CA" w:rsidP="00965DFF">
      <w:pPr>
        <w:pStyle w:val="Litteraturfrteckning"/>
        <w:spacing w:line="360" w:lineRule="auto"/>
        <w:rPr>
          <w:lang w:val="sv-SE"/>
        </w:rPr>
      </w:pPr>
      <w:bookmarkStart w:id="57" w:name="ref-36"/>
      <w:bookmarkEnd w:id="56"/>
      <w:r>
        <w:t xml:space="preserve">39. </w:t>
      </w:r>
      <w:r>
        <w:tab/>
      </w:r>
      <w:proofErr w:type="spellStart"/>
      <w:r>
        <w:t>Serviá</w:t>
      </w:r>
      <w:proofErr w:type="spellEnd"/>
      <w:r>
        <w:t xml:space="preserve"> L, </w:t>
      </w:r>
      <w:proofErr w:type="spellStart"/>
      <w:r>
        <w:t>Badia</w:t>
      </w:r>
      <w:proofErr w:type="spellEnd"/>
      <w:r>
        <w:t xml:space="preserve"> M, Montserrat N, </w:t>
      </w:r>
      <w:proofErr w:type="spellStart"/>
      <w:r>
        <w:t>Trujillano</w:t>
      </w:r>
      <w:proofErr w:type="spellEnd"/>
      <w:r>
        <w:t xml:space="preserve"> J. </w:t>
      </w:r>
      <w:proofErr w:type="spellStart"/>
      <w:r>
        <w:t>Gravedad</w:t>
      </w:r>
      <w:proofErr w:type="spellEnd"/>
      <w:r>
        <w:t xml:space="preserve"> </w:t>
      </w:r>
      <w:proofErr w:type="spellStart"/>
      <w:r>
        <w:t>en</w:t>
      </w:r>
      <w:proofErr w:type="spellEnd"/>
      <w:r>
        <w:t xml:space="preserve"> </w:t>
      </w:r>
      <w:proofErr w:type="spellStart"/>
      <w:r>
        <w:t>pacientes</w:t>
      </w:r>
      <w:proofErr w:type="spellEnd"/>
      <w:r>
        <w:t xml:space="preserve"> </w:t>
      </w:r>
      <w:proofErr w:type="spellStart"/>
      <w:r>
        <w:t>traumáticos</w:t>
      </w:r>
      <w:proofErr w:type="spellEnd"/>
      <w:r>
        <w:t xml:space="preserve"> </w:t>
      </w:r>
      <w:proofErr w:type="spellStart"/>
      <w:r>
        <w:t>ingresados</w:t>
      </w:r>
      <w:proofErr w:type="spellEnd"/>
      <w:r>
        <w:t xml:space="preserve"> </w:t>
      </w:r>
      <w:proofErr w:type="spellStart"/>
      <w:r>
        <w:t>en</w:t>
      </w:r>
      <w:proofErr w:type="spellEnd"/>
      <w:r>
        <w:t xml:space="preserve"> UCI. </w:t>
      </w:r>
      <w:proofErr w:type="spellStart"/>
      <w:r w:rsidRPr="008B55D0">
        <w:rPr>
          <w:lang w:val="sv-SE"/>
        </w:rPr>
        <w:t>Modelos</w:t>
      </w:r>
      <w:proofErr w:type="spellEnd"/>
      <w:r w:rsidRPr="008B55D0">
        <w:rPr>
          <w:lang w:val="sv-SE"/>
        </w:rPr>
        <w:t xml:space="preserve"> </w:t>
      </w:r>
      <w:proofErr w:type="spellStart"/>
      <w:r w:rsidRPr="008B55D0">
        <w:rPr>
          <w:lang w:val="sv-SE"/>
        </w:rPr>
        <w:t>fisiológicos</w:t>
      </w:r>
      <w:proofErr w:type="spellEnd"/>
      <w:r w:rsidRPr="008B55D0">
        <w:rPr>
          <w:lang w:val="sv-SE"/>
        </w:rPr>
        <w:t xml:space="preserve"> y </w:t>
      </w:r>
      <w:proofErr w:type="spellStart"/>
      <w:r w:rsidRPr="008B55D0">
        <w:rPr>
          <w:lang w:val="sv-SE"/>
        </w:rPr>
        <w:t>anatómicos</w:t>
      </w:r>
      <w:proofErr w:type="spellEnd"/>
      <w:r w:rsidRPr="008B55D0">
        <w:rPr>
          <w:lang w:val="sv-SE"/>
        </w:rPr>
        <w:t xml:space="preserve">. </w:t>
      </w:r>
      <w:r w:rsidRPr="00A427CA">
        <w:rPr>
          <w:lang w:val="sv-SE"/>
        </w:rPr>
        <w:t>Med Intensiva (</w:t>
      </w:r>
      <w:proofErr w:type="spellStart"/>
      <w:r w:rsidRPr="00A427CA">
        <w:rPr>
          <w:lang w:val="sv-SE"/>
        </w:rPr>
        <w:t>Engl</w:t>
      </w:r>
      <w:proofErr w:type="spellEnd"/>
      <w:r w:rsidRPr="00A427CA">
        <w:rPr>
          <w:lang w:val="sv-SE"/>
        </w:rPr>
        <w:t xml:space="preserve"> Ed). 2019 Jan;43(1):26–34. </w:t>
      </w:r>
    </w:p>
    <w:p w14:paraId="19510495" w14:textId="77777777" w:rsidR="00A427CA" w:rsidRPr="008B55D0" w:rsidRDefault="00A427CA" w:rsidP="00965DFF">
      <w:pPr>
        <w:pStyle w:val="Litteraturfrteckning"/>
        <w:spacing w:line="360" w:lineRule="auto"/>
      </w:pPr>
      <w:bookmarkStart w:id="58" w:name="ref-37"/>
      <w:bookmarkEnd w:id="57"/>
      <w:r w:rsidRPr="00A427CA">
        <w:rPr>
          <w:lang w:val="sv-SE"/>
        </w:rPr>
        <w:t xml:space="preserve">40. </w:t>
      </w:r>
      <w:r w:rsidRPr="00A427CA">
        <w:rPr>
          <w:lang w:val="sv-SE"/>
        </w:rPr>
        <w:tab/>
        <w:t xml:space="preserve">Li H, Ma Y-F. </w:t>
      </w:r>
      <w:r>
        <w:t xml:space="preserve">New injury severity score (NISS) outperforms injury severity score (ISS) in the evaluation of severe blunt </w:t>
      </w:r>
      <w:proofErr w:type="gramStart"/>
      <w:r>
        <w:t>trauma patients</w:t>
      </w:r>
      <w:proofErr w:type="gramEnd"/>
      <w:r>
        <w:t xml:space="preserve">. Chin J </w:t>
      </w:r>
      <w:proofErr w:type="spellStart"/>
      <w:r>
        <w:t>Traumatol</w:t>
      </w:r>
      <w:proofErr w:type="spellEnd"/>
      <w:r>
        <w:t xml:space="preserve">. </w:t>
      </w:r>
      <w:r w:rsidRPr="008B55D0">
        <w:t xml:space="preserve">2021 Sep;24(5):261–5. </w:t>
      </w:r>
    </w:p>
    <w:p w14:paraId="54298CD6" w14:textId="77777777" w:rsidR="00A427CA" w:rsidRDefault="00A427CA" w:rsidP="00965DFF">
      <w:pPr>
        <w:pStyle w:val="Litteraturfrteckning"/>
        <w:spacing w:line="360" w:lineRule="auto"/>
      </w:pPr>
      <w:bookmarkStart w:id="59" w:name="ref-38"/>
      <w:bookmarkEnd w:id="58"/>
      <w:r w:rsidRPr="008B55D0">
        <w:t xml:space="preserve">41. </w:t>
      </w:r>
      <w:r w:rsidRPr="008B55D0">
        <w:tab/>
        <w:t xml:space="preserve">Attergrim J, </w:t>
      </w:r>
      <w:proofErr w:type="spellStart"/>
      <w:r w:rsidRPr="008B55D0">
        <w:t>Szolnoky</w:t>
      </w:r>
      <w:proofErr w:type="spellEnd"/>
      <w:r w:rsidRPr="008B55D0">
        <w:t xml:space="preserve"> K, </w:t>
      </w:r>
      <w:proofErr w:type="spellStart"/>
      <w:r w:rsidRPr="008B55D0">
        <w:t>Strömmer</w:t>
      </w:r>
      <w:proofErr w:type="spellEnd"/>
      <w:r w:rsidRPr="008B55D0">
        <w:t xml:space="preserve"> L, </w:t>
      </w:r>
      <w:proofErr w:type="spellStart"/>
      <w:r w:rsidRPr="008B55D0">
        <w:t>Brattström</w:t>
      </w:r>
      <w:proofErr w:type="spellEnd"/>
      <w:r w:rsidRPr="008B55D0">
        <w:t xml:space="preserve"> O, </w:t>
      </w:r>
      <w:proofErr w:type="spellStart"/>
      <w:r w:rsidRPr="008B55D0">
        <w:t>Whilke</w:t>
      </w:r>
      <w:proofErr w:type="spellEnd"/>
      <w:r w:rsidRPr="008B55D0">
        <w:t xml:space="preserve"> G, </w:t>
      </w:r>
      <w:proofErr w:type="spellStart"/>
      <w:r w:rsidRPr="008B55D0">
        <w:t>Jacobsson</w:t>
      </w:r>
      <w:proofErr w:type="spellEnd"/>
      <w:r w:rsidRPr="008B55D0">
        <w:t xml:space="preserve"> M, et al. </w:t>
      </w:r>
      <w:r>
        <w:t xml:space="preserve">Predicting opportunities for improvement in trauma using machine learning. </w:t>
      </w:r>
      <w:proofErr w:type="spellStart"/>
      <w:r>
        <w:t>bioRxiv</w:t>
      </w:r>
      <w:proofErr w:type="spellEnd"/>
      <w:r>
        <w:t xml:space="preserve">. 2023. </w:t>
      </w:r>
    </w:p>
    <w:bookmarkEnd w:id="59"/>
    <w:p w14:paraId="77A0240A" w14:textId="77777777" w:rsidR="0094395F" w:rsidRDefault="0094395F" w:rsidP="00965DFF">
      <w:pPr>
        <w:spacing w:line="360" w:lineRule="auto"/>
        <w:rPr>
          <w:rFonts w:asciiTheme="minorHAnsi" w:eastAsiaTheme="minorHAnsi" w:hAnsiTheme="minorHAnsi" w:cstheme="minorBidi"/>
          <w:lang w:val="en-US" w:eastAsia="en-US"/>
        </w:rPr>
      </w:pPr>
      <w:r w:rsidRPr="0094395F">
        <w:rPr>
          <w:lang w:val="en-US"/>
        </w:rPr>
        <w:t xml:space="preserve">42. </w:t>
      </w:r>
      <w:r w:rsidRPr="0094395F">
        <w:rPr>
          <w:rFonts w:asciiTheme="minorHAnsi" w:eastAsiaTheme="minorHAnsi" w:hAnsiTheme="minorHAnsi" w:cstheme="minorBidi"/>
          <w:lang w:val="en-US" w:eastAsia="en-US"/>
        </w:rPr>
        <w:t xml:space="preserve">Cole E, Lecky F, West A, Smith N, </w:t>
      </w:r>
      <w:proofErr w:type="spellStart"/>
      <w:r w:rsidRPr="0094395F">
        <w:rPr>
          <w:rFonts w:asciiTheme="minorHAnsi" w:eastAsiaTheme="minorHAnsi" w:hAnsiTheme="minorHAnsi" w:cstheme="minorBidi"/>
          <w:lang w:val="en-US" w:eastAsia="en-US"/>
        </w:rPr>
        <w:t>Brohi</w:t>
      </w:r>
      <w:proofErr w:type="spellEnd"/>
      <w:r w:rsidRPr="0094395F">
        <w:rPr>
          <w:rFonts w:asciiTheme="minorHAnsi" w:eastAsiaTheme="minorHAnsi" w:hAnsiTheme="minorHAnsi" w:cstheme="minorBidi"/>
          <w:lang w:val="en-US" w:eastAsia="en-US"/>
        </w:rPr>
        <w:t xml:space="preserve"> K, Davenport R. The impact of a pan-regional inclusive trauma system on quality of care. Ann Surg. 2016 Jul;264(1):188–94.</w:t>
      </w:r>
    </w:p>
    <w:p w14:paraId="1605BB01" w14:textId="77777777" w:rsidR="002E1373" w:rsidRDefault="002E1373" w:rsidP="00965DFF">
      <w:pPr>
        <w:spacing w:line="360" w:lineRule="auto"/>
        <w:rPr>
          <w:rFonts w:asciiTheme="minorHAnsi" w:eastAsiaTheme="minorHAnsi" w:hAnsiTheme="minorHAnsi" w:cstheme="minorBidi"/>
          <w:lang w:val="en-US" w:eastAsia="en-US"/>
        </w:rPr>
      </w:pPr>
    </w:p>
    <w:p w14:paraId="0F934DCA" w14:textId="49BDE936" w:rsidR="009E4C7F" w:rsidRDefault="002E1373" w:rsidP="00965DFF">
      <w:pPr>
        <w:pStyle w:val="Litteraturfrteckning"/>
        <w:spacing w:line="360" w:lineRule="auto"/>
      </w:pPr>
      <w:r>
        <w:lastRenderedPageBreak/>
        <w:t xml:space="preserve">43. </w:t>
      </w:r>
      <w:bookmarkStart w:id="60" w:name="ref-1"/>
      <w:r w:rsidR="00963F95">
        <w:t xml:space="preserve">WHO. Injuries and violence. 2019 Mar; Available from: </w:t>
      </w:r>
      <w:hyperlink r:id="rId22">
        <w:r w:rsidR="00963F95">
          <w:rPr>
            <w:rStyle w:val="Hyperlnk"/>
          </w:rPr>
          <w:t>https://www.who.int/news-room/fact-she</w:t>
        </w:r>
        <w:r w:rsidR="00963F95">
          <w:rPr>
            <w:rStyle w:val="Hyperlnk"/>
          </w:rPr>
          <w:t>e</w:t>
        </w:r>
        <w:r w:rsidR="00963F95">
          <w:rPr>
            <w:rStyle w:val="Hyperlnk"/>
          </w:rPr>
          <w:t>ts/detail/injuries-and-viole</w:t>
        </w:r>
        <w:r w:rsidR="00963F95">
          <w:rPr>
            <w:rStyle w:val="Hyperlnk"/>
          </w:rPr>
          <w:t>n</w:t>
        </w:r>
        <w:r w:rsidR="00963F95">
          <w:rPr>
            <w:rStyle w:val="Hyperlnk"/>
          </w:rPr>
          <w:t>ce</w:t>
        </w:r>
      </w:hyperlink>
      <w:bookmarkEnd w:id="60"/>
    </w:p>
    <w:p w14:paraId="6DFD0E60" w14:textId="77777777" w:rsidR="002E1373" w:rsidRDefault="002E1373" w:rsidP="00965DFF">
      <w:pPr>
        <w:spacing w:line="360" w:lineRule="auto"/>
        <w:rPr>
          <w:rFonts w:asciiTheme="minorHAnsi" w:eastAsiaTheme="minorHAnsi" w:hAnsiTheme="minorHAnsi" w:cstheme="minorBidi"/>
          <w:lang w:val="en-US" w:eastAsia="en-US"/>
        </w:rPr>
      </w:pPr>
    </w:p>
    <w:p w14:paraId="41527142" w14:textId="55DAF875" w:rsidR="002E1373" w:rsidRPr="002E1373" w:rsidRDefault="002E1373" w:rsidP="00965DFF">
      <w:pPr>
        <w:shd w:val="clear" w:color="auto" w:fill="FFFFFF"/>
        <w:spacing w:line="360" w:lineRule="auto"/>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44. </w:t>
      </w:r>
      <w:r w:rsidR="007E7915">
        <w:rPr>
          <w:rFonts w:asciiTheme="minorHAnsi" w:eastAsiaTheme="minorHAnsi" w:hAnsiTheme="minorHAnsi" w:cstheme="minorBidi"/>
          <w:lang w:val="en-US" w:eastAsia="en-US"/>
        </w:rPr>
        <w:tab/>
      </w:r>
      <w:proofErr w:type="spellStart"/>
      <w:r w:rsidRPr="002E1373">
        <w:rPr>
          <w:rFonts w:asciiTheme="minorHAnsi" w:eastAsiaTheme="minorHAnsi" w:hAnsiTheme="minorHAnsi" w:cstheme="minorBidi"/>
          <w:lang w:val="en-US" w:eastAsia="en-US"/>
        </w:rPr>
        <w:t>ATLS</w:t>
      </w:r>
      <w:proofErr w:type="spellEnd"/>
      <w:r w:rsidRPr="002E1373">
        <w:rPr>
          <w:rFonts w:asciiTheme="minorHAnsi" w:eastAsiaTheme="minorHAnsi" w:hAnsiTheme="minorHAnsi" w:cstheme="minorBidi"/>
          <w:lang w:val="en-US" w:eastAsia="en-US"/>
        </w:rPr>
        <w:t xml:space="preserve"> Subcommittee, American College of Surgeons’ Committee on Trauma, and International </w:t>
      </w:r>
      <w:proofErr w:type="spellStart"/>
      <w:r w:rsidRPr="002E1373">
        <w:rPr>
          <w:rFonts w:asciiTheme="minorHAnsi" w:eastAsiaTheme="minorHAnsi" w:hAnsiTheme="minorHAnsi" w:cstheme="minorBidi"/>
          <w:lang w:val="en-US" w:eastAsia="en-US"/>
        </w:rPr>
        <w:t>ATLS</w:t>
      </w:r>
      <w:proofErr w:type="spellEnd"/>
      <w:r w:rsidRPr="002E1373">
        <w:rPr>
          <w:rFonts w:asciiTheme="minorHAnsi" w:eastAsiaTheme="minorHAnsi" w:hAnsiTheme="minorHAnsi" w:cstheme="minorBidi"/>
          <w:lang w:val="en-US" w:eastAsia="en-US"/>
        </w:rPr>
        <w:t xml:space="preserve"> working group: Advanced Trauma Life Support Student Course Manual, 2012Ninth Edition. Chicago, IL, American College of Surgeons.</w:t>
      </w:r>
    </w:p>
    <w:p w14:paraId="3B1DF9C9" w14:textId="77777777" w:rsidR="002E1373" w:rsidRDefault="002E1373" w:rsidP="00965DFF">
      <w:pPr>
        <w:spacing w:line="360" w:lineRule="auto"/>
        <w:rPr>
          <w:rFonts w:asciiTheme="minorHAnsi" w:eastAsiaTheme="minorHAnsi" w:hAnsiTheme="minorHAnsi" w:cstheme="minorBidi"/>
          <w:lang w:val="en-US" w:eastAsia="en-US"/>
        </w:rPr>
      </w:pPr>
    </w:p>
    <w:p w14:paraId="2B63CE99" w14:textId="4C7A818A" w:rsidR="002E1373" w:rsidRPr="002E1373" w:rsidRDefault="002E1373" w:rsidP="00965DFF">
      <w:pPr>
        <w:shd w:val="clear" w:color="auto" w:fill="FFFFFF"/>
        <w:spacing w:line="360" w:lineRule="auto"/>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45. </w:t>
      </w:r>
      <w:r w:rsidR="007E7915">
        <w:rPr>
          <w:rFonts w:asciiTheme="minorHAnsi" w:eastAsiaTheme="minorHAnsi" w:hAnsiTheme="minorHAnsi" w:cstheme="minorBidi"/>
          <w:lang w:val="en-US" w:eastAsia="en-US"/>
        </w:rPr>
        <w:tab/>
      </w:r>
      <w:r w:rsidRPr="002E1373">
        <w:rPr>
          <w:rFonts w:asciiTheme="minorHAnsi" w:eastAsiaTheme="minorHAnsi" w:hAnsiTheme="minorHAnsi" w:cstheme="minorBidi"/>
          <w:lang w:val="en-US" w:eastAsia="en-US"/>
        </w:rPr>
        <w:t xml:space="preserve">Fan E, Del Sorbo L, </w:t>
      </w:r>
      <w:proofErr w:type="spellStart"/>
      <w:r w:rsidRPr="002E1373">
        <w:rPr>
          <w:rFonts w:asciiTheme="minorHAnsi" w:eastAsiaTheme="minorHAnsi" w:hAnsiTheme="minorHAnsi" w:cstheme="minorBidi"/>
          <w:lang w:val="en-US" w:eastAsia="en-US"/>
        </w:rPr>
        <w:t>Goligher</w:t>
      </w:r>
      <w:proofErr w:type="spellEnd"/>
      <w:r w:rsidRPr="002E1373">
        <w:rPr>
          <w:rFonts w:asciiTheme="minorHAnsi" w:eastAsiaTheme="minorHAnsi" w:hAnsiTheme="minorHAnsi" w:cstheme="minorBidi"/>
          <w:lang w:val="en-US" w:eastAsia="en-US"/>
        </w:rPr>
        <w:t xml:space="preserve"> EC, et al.; American Thoracic Society, European Society of Intensive Care Medicine, and Society of Critical Care Medicine: An Official American Thoracic Society/European Society of Intensive Care Medicine/Society of Critical Care Medicine Clinical Practice Guideline: Mechanical ventilation in adult patients with acute respiratory distress syndrome. Am J Respir Crit Care Med 2017; 195:</w:t>
      </w:r>
      <w:proofErr w:type="gramStart"/>
      <w:r w:rsidRPr="002E1373">
        <w:rPr>
          <w:rFonts w:asciiTheme="minorHAnsi" w:eastAsiaTheme="minorHAnsi" w:hAnsiTheme="minorHAnsi" w:cstheme="minorBidi"/>
          <w:lang w:val="en-US" w:eastAsia="en-US"/>
        </w:rPr>
        <w:t>12531263</w:t>
      </w:r>
      <w:proofErr w:type="gramEnd"/>
    </w:p>
    <w:p w14:paraId="06059B79" w14:textId="77777777" w:rsidR="002E1373" w:rsidRDefault="002E1373" w:rsidP="00965DFF">
      <w:pPr>
        <w:spacing w:line="360" w:lineRule="auto"/>
        <w:rPr>
          <w:rFonts w:asciiTheme="minorHAnsi" w:eastAsiaTheme="minorHAnsi" w:hAnsiTheme="minorHAnsi" w:cstheme="minorBidi"/>
          <w:lang w:val="en-US" w:eastAsia="en-US"/>
        </w:rPr>
      </w:pPr>
    </w:p>
    <w:p w14:paraId="61CBDFCB" w14:textId="12C85E3B" w:rsidR="002E1373" w:rsidRPr="002E1373" w:rsidRDefault="002E1373" w:rsidP="00965DFF">
      <w:pPr>
        <w:shd w:val="clear" w:color="auto" w:fill="FFFFFF"/>
        <w:spacing w:line="360" w:lineRule="auto"/>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46. </w:t>
      </w:r>
      <w:r w:rsidR="007E7915">
        <w:rPr>
          <w:rFonts w:asciiTheme="minorHAnsi" w:eastAsiaTheme="minorHAnsi" w:hAnsiTheme="minorHAnsi" w:cstheme="minorBidi"/>
          <w:lang w:val="en-US" w:eastAsia="en-US"/>
        </w:rPr>
        <w:tab/>
      </w:r>
      <w:r w:rsidRPr="002E1373">
        <w:rPr>
          <w:rFonts w:asciiTheme="minorHAnsi" w:eastAsiaTheme="minorHAnsi" w:hAnsiTheme="minorHAnsi" w:cstheme="minorBidi"/>
          <w:lang w:val="en-US" w:eastAsia="en-US"/>
        </w:rPr>
        <w:t>Pileggi C, Mascaro V, Bianco A, et al. Ventilator bundle and its effects on mortality among ICU patients: A meta-analysis. Crit Care Med 2018; 46:11671174</w:t>
      </w:r>
    </w:p>
    <w:p w14:paraId="0E7F0893" w14:textId="65554BCE" w:rsidR="002E1373" w:rsidRDefault="002E1373" w:rsidP="00965DFF">
      <w:pPr>
        <w:spacing w:line="360" w:lineRule="auto"/>
        <w:rPr>
          <w:rFonts w:asciiTheme="minorHAnsi" w:eastAsiaTheme="minorHAnsi" w:hAnsiTheme="minorHAnsi" w:cstheme="minorBidi"/>
          <w:lang w:val="en-US" w:eastAsia="en-US"/>
        </w:rPr>
      </w:pPr>
    </w:p>
    <w:p w14:paraId="1663AE10" w14:textId="2BD3C1C5" w:rsidR="002E1373" w:rsidRPr="002E1373" w:rsidRDefault="002E1373" w:rsidP="00965DFF">
      <w:pPr>
        <w:shd w:val="clear" w:color="auto" w:fill="FFFFFF"/>
        <w:spacing w:line="360" w:lineRule="auto"/>
        <w:rPr>
          <w:rFonts w:asciiTheme="minorHAnsi" w:eastAsiaTheme="minorHAnsi" w:hAnsiTheme="minorHAnsi" w:cstheme="minorBidi"/>
          <w:lang w:val="en-US" w:eastAsia="en-US"/>
        </w:rPr>
      </w:pPr>
      <w:r w:rsidRPr="002E1373">
        <w:rPr>
          <w:rFonts w:asciiTheme="minorHAnsi" w:eastAsiaTheme="minorHAnsi" w:hAnsiTheme="minorHAnsi" w:cstheme="minorBidi"/>
          <w:lang w:val="en-US" w:eastAsia="en-US"/>
        </w:rPr>
        <w:t xml:space="preserve">47. </w:t>
      </w:r>
      <w:r w:rsidR="007E7915">
        <w:rPr>
          <w:rFonts w:asciiTheme="minorHAnsi" w:eastAsiaTheme="minorHAnsi" w:hAnsiTheme="minorHAnsi" w:cstheme="minorBidi"/>
          <w:lang w:val="en-US" w:eastAsia="en-US"/>
        </w:rPr>
        <w:tab/>
      </w:r>
      <w:proofErr w:type="spellStart"/>
      <w:r w:rsidRPr="002E1373">
        <w:rPr>
          <w:rFonts w:asciiTheme="minorHAnsi" w:eastAsiaTheme="minorHAnsi" w:hAnsiTheme="minorHAnsi" w:cstheme="minorBidi"/>
          <w:lang w:val="en-US" w:eastAsia="en-US"/>
        </w:rPr>
        <w:t>Dzierba</w:t>
      </w:r>
      <w:proofErr w:type="spellEnd"/>
      <w:r w:rsidRPr="002E1373">
        <w:rPr>
          <w:rFonts w:asciiTheme="minorHAnsi" w:eastAsiaTheme="minorHAnsi" w:hAnsiTheme="minorHAnsi" w:cstheme="minorBidi"/>
          <w:lang w:val="en-US" w:eastAsia="en-US"/>
        </w:rPr>
        <w:t xml:space="preserve"> AL, Abel EE, Buckley MS, et al. A review of inhaled nitric oxide and aerosolized </w:t>
      </w:r>
      <w:proofErr w:type="spellStart"/>
      <w:r w:rsidRPr="002E1373">
        <w:rPr>
          <w:rFonts w:asciiTheme="minorHAnsi" w:eastAsiaTheme="minorHAnsi" w:hAnsiTheme="minorHAnsi" w:cstheme="minorBidi"/>
          <w:lang w:val="en-US" w:eastAsia="en-US"/>
        </w:rPr>
        <w:t>epoprostenol</w:t>
      </w:r>
      <w:proofErr w:type="spellEnd"/>
      <w:r w:rsidRPr="002E1373">
        <w:rPr>
          <w:rFonts w:asciiTheme="minorHAnsi" w:eastAsiaTheme="minorHAnsi" w:hAnsiTheme="minorHAnsi" w:cstheme="minorBidi"/>
          <w:lang w:val="en-US" w:eastAsia="en-US"/>
        </w:rPr>
        <w:t xml:space="preserve"> in acute lung injury or acute respiratory distress syndrome. Pharmacotherapy 2014; 34:279290</w:t>
      </w:r>
    </w:p>
    <w:p w14:paraId="1190B341" w14:textId="77777777" w:rsidR="002E1373" w:rsidRPr="002E1373" w:rsidRDefault="002E1373" w:rsidP="00965DFF">
      <w:pPr>
        <w:shd w:val="clear" w:color="auto" w:fill="FFFFFF"/>
        <w:spacing w:line="360" w:lineRule="auto"/>
        <w:rPr>
          <w:rFonts w:asciiTheme="minorHAnsi" w:eastAsiaTheme="minorHAnsi" w:hAnsiTheme="minorHAnsi" w:cstheme="minorBidi"/>
          <w:lang w:val="en-US" w:eastAsia="en-US"/>
        </w:rPr>
      </w:pPr>
    </w:p>
    <w:p w14:paraId="328A5C2E" w14:textId="75BD6F37" w:rsidR="002E1373" w:rsidRPr="002E1373" w:rsidRDefault="002E1373" w:rsidP="00965DFF">
      <w:pPr>
        <w:shd w:val="clear" w:color="auto" w:fill="FFFFFF"/>
        <w:spacing w:line="360" w:lineRule="auto"/>
        <w:rPr>
          <w:rFonts w:asciiTheme="minorHAnsi" w:eastAsiaTheme="minorHAnsi" w:hAnsiTheme="minorHAnsi" w:cstheme="minorBidi"/>
          <w:lang w:val="en-US" w:eastAsia="en-US"/>
        </w:rPr>
      </w:pPr>
      <w:r w:rsidRPr="002E1373">
        <w:rPr>
          <w:rFonts w:asciiTheme="minorHAnsi" w:eastAsiaTheme="minorHAnsi" w:hAnsiTheme="minorHAnsi" w:cstheme="minorBidi"/>
          <w:lang w:val="en-US" w:eastAsia="en-US"/>
        </w:rPr>
        <w:t xml:space="preserve">48. </w:t>
      </w:r>
      <w:r w:rsidR="007E7915">
        <w:rPr>
          <w:rFonts w:asciiTheme="minorHAnsi" w:eastAsiaTheme="minorHAnsi" w:hAnsiTheme="minorHAnsi" w:cstheme="minorBidi"/>
          <w:lang w:val="en-US" w:eastAsia="en-US"/>
        </w:rPr>
        <w:tab/>
      </w:r>
      <w:proofErr w:type="spellStart"/>
      <w:r w:rsidRPr="002E1373">
        <w:rPr>
          <w:rFonts w:asciiTheme="minorHAnsi" w:eastAsiaTheme="minorHAnsi" w:hAnsiTheme="minorHAnsi" w:cstheme="minorBidi"/>
          <w:lang w:val="en-US" w:eastAsia="en-US"/>
        </w:rPr>
        <w:t>Menaker</w:t>
      </w:r>
      <w:proofErr w:type="spellEnd"/>
      <w:r w:rsidRPr="002E1373">
        <w:rPr>
          <w:rFonts w:asciiTheme="minorHAnsi" w:eastAsiaTheme="minorHAnsi" w:hAnsiTheme="minorHAnsi" w:cstheme="minorBidi"/>
          <w:lang w:val="en-US" w:eastAsia="en-US"/>
        </w:rPr>
        <w:t xml:space="preserve"> J, </w:t>
      </w:r>
      <w:proofErr w:type="spellStart"/>
      <w:r w:rsidRPr="002E1373">
        <w:rPr>
          <w:rFonts w:asciiTheme="minorHAnsi" w:eastAsiaTheme="minorHAnsi" w:hAnsiTheme="minorHAnsi" w:cstheme="minorBidi"/>
          <w:lang w:val="en-US" w:eastAsia="en-US"/>
        </w:rPr>
        <w:t>Tesoriero</w:t>
      </w:r>
      <w:proofErr w:type="spellEnd"/>
      <w:r w:rsidRPr="002E1373">
        <w:rPr>
          <w:rFonts w:asciiTheme="minorHAnsi" w:eastAsiaTheme="minorHAnsi" w:hAnsiTheme="minorHAnsi" w:cstheme="minorBidi"/>
          <w:lang w:val="en-US" w:eastAsia="en-US"/>
        </w:rPr>
        <w:t xml:space="preserve"> RB, </w:t>
      </w:r>
      <w:proofErr w:type="spellStart"/>
      <w:r w:rsidRPr="002E1373">
        <w:rPr>
          <w:rFonts w:asciiTheme="minorHAnsi" w:eastAsiaTheme="minorHAnsi" w:hAnsiTheme="minorHAnsi" w:cstheme="minorBidi"/>
          <w:lang w:val="en-US" w:eastAsia="en-US"/>
        </w:rPr>
        <w:t>Tabatabai</w:t>
      </w:r>
      <w:proofErr w:type="spellEnd"/>
      <w:r w:rsidRPr="002E1373">
        <w:rPr>
          <w:rFonts w:asciiTheme="minorHAnsi" w:eastAsiaTheme="minorHAnsi" w:hAnsiTheme="minorHAnsi" w:cstheme="minorBidi"/>
          <w:lang w:val="en-US" w:eastAsia="en-US"/>
        </w:rPr>
        <w:t xml:space="preserve"> A, et al. </w:t>
      </w:r>
      <w:proofErr w:type="spellStart"/>
      <w:r w:rsidRPr="002E1373">
        <w:rPr>
          <w:rFonts w:asciiTheme="minorHAnsi" w:eastAsiaTheme="minorHAnsi" w:hAnsiTheme="minorHAnsi" w:cstheme="minorBidi"/>
          <w:lang w:val="en-US" w:eastAsia="en-US"/>
        </w:rPr>
        <w:t>Veno</w:t>
      </w:r>
      <w:proofErr w:type="spellEnd"/>
      <w:r w:rsidRPr="002E1373">
        <w:rPr>
          <w:rFonts w:asciiTheme="minorHAnsi" w:eastAsiaTheme="minorHAnsi" w:hAnsiTheme="minorHAnsi" w:cstheme="minorBidi"/>
          <w:lang w:val="en-US" w:eastAsia="en-US"/>
        </w:rPr>
        <w:t>-venous extracorporeal membrane oxygenation (</w:t>
      </w:r>
      <w:proofErr w:type="spellStart"/>
      <w:r w:rsidRPr="002E1373">
        <w:rPr>
          <w:rFonts w:asciiTheme="minorHAnsi" w:eastAsiaTheme="minorHAnsi" w:hAnsiTheme="minorHAnsi" w:cstheme="minorBidi"/>
          <w:lang w:val="en-US" w:eastAsia="en-US"/>
        </w:rPr>
        <w:t>VV</w:t>
      </w:r>
      <w:proofErr w:type="spellEnd"/>
      <w:r w:rsidRPr="002E1373">
        <w:rPr>
          <w:rFonts w:asciiTheme="minorHAnsi" w:eastAsiaTheme="minorHAnsi" w:hAnsiTheme="minorHAnsi" w:cstheme="minorBidi"/>
          <w:lang w:val="en-US" w:eastAsia="en-US"/>
        </w:rPr>
        <w:t xml:space="preserve"> ECMO) for acute respiratory failure following injury: Outcomes in a high-volume adult trauma center with a dedicated unit for </w:t>
      </w:r>
      <w:proofErr w:type="spellStart"/>
      <w:r w:rsidRPr="002E1373">
        <w:rPr>
          <w:rFonts w:asciiTheme="minorHAnsi" w:eastAsiaTheme="minorHAnsi" w:hAnsiTheme="minorHAnsi" w:cstheme="minorBidi"/>
          <w:lang w:val="en-US" w:eastAsia="en-US"/>
        </w:rPr>
        <w:t>VV</w:t>
      </w:r>
      <w:proofErr w:type="spellEnd"/>
      <w:r w:rsidRPr="002E1373">
        <w:rPr>
          <w:rFonts w:asciiTheme="minorHAnsi" w:eastAsiaTheme="minorHAnsi" w:hAnsiTheme="minorHAnsi" w:cstheme="minorBidi"/>
          <w:lang w:val="en-US" w:eastAsia="en-US"/>
        </w:rPr>
        <w:t xml:space="preserve"> ECMO. World J Surg 2018; 42:23982403</w:t>
      </w:r>
    </w:p>
    <w:p w14:paraId="74FA026B" w14:textId="77777777" w:rsidR="002E1373" w:rsidRPr="002E1373" w:rsidRDefault="002E1373" w:rsidP="00965DFF">
      <w:pPr>
        <w:shd w:val="clear" w:color="auto" w:fill="FFFFFF"/>
        <w:spacing w:line="360" w:lineRule="auto"/>
        <w:rPr>
          <w:rFonts w:asciiTheme="minorHAnsi" w:eastAsiaTheme="minorHAnsi" w:hAnsiTheme="minorHAnsi" w:cstheme="minorBidi"/>
          <w:lang w:val="en-US" w:eastAsia="en-US"/>
        </w:rPr>
      </w:pPr>
    </w:p>
    <w:p w14:paraId="449CA1C2" w14:textId="5152C605" w:rsidR="00936DAF" w:rsidRDefault="002E1373" w:rsidP="00965DFF">
      <w:pPr>
        <w:shd w:val="clear" w:color="auto" w:fill="FFFFFF"/>
        <w:spacing w:line="360" w:lineRule="auto"/>
        <w:rPr>
          <w:rFonts w:asciiTheme="minorHAnsi" w:eastAsiaTheme="minorHAnsi" w:hAnsiTheme="minorHAnsi" w:cstheme="minorBidi"/>
          <w:lang w:eastAsia="en-US"/>
        </w:rPr>
      </w:pPr>
      <w:r w:rsidRPr="002E1373">
        <w:rPr>
          <w:rFonts w:asciiTheme="minorHAnsi" w:eastAsiaTheme="minorHAnsi" w:hAnsiTheme="minorHAnsi" w:cstheme="minorBidi"/>
          <w:lang w:val="en-US" w:eastAsia="en-US"/>
        </w:rPr>
        <w:t xml:space="preserve">49. </w:t>
      </w:r>
      <w:r w:rsidR="007E7915">
        <w:rPr>
          <w:rFonts w:asciiTheme="minorHAnsi" w:eastAsiaTheme="minorHAnsi" w:hAnsiTheme="minorHAnsi" w:cstheme="minorBidi"/>
          <w:lang w:val="en-US" w:eastAsia="en-US"/>
        </w:rPr>
        <w:tab/>
      </w:r>
      <w:proofErr w:type="spellStart"/>
      <w:r w:rsidRPr="002E1373">
        <w:rPr>
          <w:rFonts w:asciiTheme="minorHAnsi" w:eastAsiaTheme="minorHAnsi" w:hAnsiTheme="minorHAnsi" w:cstheme="minorBidi"/>
          <w:lang w:val="en-US" w:eastAsia="en-US"/>
        </w:rPr>
        <w:t>Dezman</w:t>
      </w:r>
      <w:proofErr w:type="spellEnd"/>
      <w:r w:rsidRPr="002E1373">
        <w:rPr>
          <w:rFonts w:asciiTheme="minorHAnsi" w:eastAsiaTheme="minorHAnsi" w:hAnsiTheme="minorHAnsi" w:cstheme="minorBidi"/>
          <w:lang w:val="en-US" w:eastAsia="en-US"/>
        </w:rPr>
        <w:t xml:space="preserve"> </w:t>
      </w:r>
      <w:proofErr w:type="spellStart"/>
      <w:r w:rsidRPr="002E1373">
        <w:rPr>
          <w:rFonts w:asciiTheme="minorHAnsi" w:eastAsiaTheme="minorHAnsi" w:hAnsiTheme="minorHAnsi" w:cstheme="minorBidi"/>
          <w:lang w:val="en-US" w:eastAsia="en-US"/>
        </w:rPr>
        <w:t>ZD</w:t>
      </w:r>
      <w:proofErr w:type="spellEnd"/>
      <w:r w:rsidRPr="002E1373">
        <w:rPr>
          <w:rFonts w:asciiTheme="minorHAnsi" w:eastAsiaTheme="minorHAnsi" w:hAnsiTheme="minorHAnsi" w:cstheme="minorBidi"/>
          <w:lang w:val="en-US" w:eastAsia="en-US"/>
        </w:rPr>
        <w:t xml:space="preserve">, Comer AC, Smith GS, et al. Failure to clear elevated lactate predicts 24-hour mortality in trauma patients. </w:t>
      </w:r>
      <w:r w:rsidRPr="00F76C5F">
        <w:rPr>
          <w:rFonts w:asciiTheme="minorHAnsi" w:eastAsiaTheme="minorHAnsi" w:hAnsiTheme="minorHAnsi" w:cstheme="minorBidi"/>
          <w:lang w:eastAsia="en-US"/>
        </w:rPr>
        <w:t xml:space="preserve">J Trauma </w:t>
      </w:r>
      <w:proofErr w:type="spellStart"/>
      <w:r w:rsidRPr="00F76C5F">
        <w:rPr>
          <w:rFonts w:asciiTheme="minorHAnsi" w:eastAsiaTheme="minorHAnsi" w:hAnsiTheme="minorHAnsi" w:cstheme="minorBidi"/>
          <w:lang w:eastAsia="en-US"/>
        </w:rPr>
        <w:t>Acute</w:t>
      </w:r>
      <w:proofErr w:type="spellEnd"/>
      <w:r w:rsidRPr="00F76C5F">
        <w:rPr>
          <w:rFonts w:asciiTheme="minorHAnsi" w:eastAsiaTheme="minorHAnsi" w:hAnsiTheme="minorHAnsi" w:cstheme="minorBidi"/>
          <w:lang w:eastAsia="en-US"/>
        </w:rPr>
        <w:t xml:space="preserve"> Care </w:t>
      </w:r>
      <w:proofErr w:type="spellStart"/>
      <w:r w:rsidRPr="00F76C5F">
        <w:rPr>
          <w:rFonts w:asciiTheme="minorHAnsi" w:eastAsiaTheme="minorHAnsi" w:hAnsiTheme="minorHAnsi" w:cstheme="minorBidi"/>
          <w:lang w:eastAsia="en-US"/>
        </w:rPr>
        <w:t>Surg</w:t>
      </w:r>
      <w:proofErr w:type="spellEnd"/>
      <w:r w:rsidRPr="00F76C5F">
        <w:rPr>
          <w:rFonts w:asciiTheme="minorHAnsi" w:eastAsiaTheme="minorHAnsi" w:hAnsiTheme="minorHAnsi" w:cstheme="minorBidi"/>
          <w:lang w:eastAsia="en-US"/>
        </w:rPr>
        <w:t xml:space="preserve"> 2015; 79:</w:t>
      </w:r>
      <w:proofErr w:type="gramStart"/>
      <w:r w:rsidRPr="00F76C5F">
        <w:rPr>
          <w:rFonts w:asciiTheme="minorHAnsi" w:eastAsiaTheme="minorHAnsi" w:hAnsiTheme="minorHAnsi" w:cstheme="minorBidi"/>
          <w:lang w:eastAsia="en-US"/>
        </w:rPr>
        <w:t>580585</w:t>
      </w:r>
      <w:proofErr w:type="gramEnd"/>
    </w:p>
    <w:p w14:paraId="4510B2AC" w14:textId="77777777" w:rsidR="009E4C7F" w:rsidRPr="009E4C7F" w:rsidRDefault="009E4C7F" w:rsidP="00965DFF">
      <w:pPr>
        <w:shd w:val="clear" w:color="auto" w:fill="FFFFFF"/>
        <w:spacing w:line="360" w:lineRule="auto"/>
        <w:rPr>
          <w:rFonts w:asciiTheme="minorHAnsi" w:eastAsiaTheme="minorHAnsi" w:hAnsiTheme="minorHAnsi" w:cstheme="minorBidi"/>
          <w:lang w:eastAsia="en-US"/>
        </w:rPr>
      </w:pPr>
    </w:p>
    <w:p w14:paraId="2EC0758E" w14:textId="6F838687" w:rsidR="007E7915" w:rsidRPr="007E7915" w:rsidRDefault="002E1373" w:rsidP="00965DFF">
      <w:pPr>
        <w:spacing w:line="360" w:lineRule="auto"/>
        <w:rPr>
          <w:rFonts w:asciiTheme="minorHAnsi" w:eastAsiaTheme="minorHAnsi" w:hAnsiTheme="minorHAnsi" w:cstheme="minorBidi"/>
          <w:lang w:val="en-US" w:eastAsia="en-US"/>
        </w:rPr>
      </w:pPr>
      <w:r w:rsidRPr="007E7915">
        <w:rPr>
          <w:rFonts w:asciiTheme="minorHAnsi" w:eastAsiaTheme="minorHAnsi" w:hAnsiTheme="minorHAnsi" w:cstheme="minorBidi"/>
          <w:lang w:val="en-US" w:eastAsia="en-US"/>
        </w:rPr>
        <w:t xml:space="preserve">50. </w:t>
      </w:r>
      <w:r w:rsidR="007E7915">
        <w:rPr>
          <w:rFonts w:asciiTheme="minorHAnsi" w:eastAsiaTheme="minorHAnsi" w:hAnsiTheme="minorHAnsi" w:cstheme="minorBidi"/>
          <w:lang w:val="en-US" w:eastAsia="en-US"/>
        </w:rPr>
        <w:tab/>
      </w:r>
      <w:proofErr w:type="spellStart"/>
      <w:r w:rsidR="007E7915" w:rsidRPr="007E7915">
        <w:rPr>
          <w:rFonts w:asciiTheme="minorHAnsi" w:eastAsiaTheme="minorHAnsi" w:hAnsiTheme="minorHAnsi" w:cstheme="minorBidi"/>
          <w:lang w:val="en-US" w:eastAsia="en-US"/>
        </w:rPr>
        <w:t>Tisherman</w:t>
      </w:r>
      <w:proofErr w:type="spellEnd"/>
      <w:r w:rsidR="007E7915" w:rsidRPr="007E7915">
        <w:rPr>
          <w:rFonts w:asciiTheme="minorHAnsi" w:eastAsiaTheme="minorHAnsi" w:hAnsiTheme="minorHAnsi" w:cstheme="minorBidi"/>
          <w:lang w:val="en-US" w:eastAsia="en-US"/>
        </w:rPr>
        <w:t xml:space="preserve"> SA, Stein DM. ICU management of trauma patients. Crit Care Med. 2018 Dec;46(12):1991–7.</w:t>
      </w:r>
    </w:p>
    <w:p w14:paraId="7CB313D9" w14:textId="77777777" w:rsidR="007E7915" w:rsidRDefault="007E7915" w:rsidP="00965DFF">
      <w:pPr>
        <w:spacing w:line="360" w:lineRule="auto"/>
        <w:rPr>
          <w:rFonts w:asciiTheme="minorHAnsi" w:eastAsiaTheme="minorHAnsi" w:hAnsiTheme="minorHAnsi" w:cstheme="minorBidi"/>
          <w:lang w:val="en-US" w:eastAsia="en-US"/>
        </w:rPr>
      </w:pPr>
    </w:p>
    <w:p w14:paraId="1C08D6BD" w14:textId="23CCEBA5" w:rsidR="007E7915" w:rsidRPr="003932EE" w:rsidRDefault="007E7915" w:rsidP="00965DFF">
      <w:pPr>
        <w:pStyle w:val="Litteraturfrteckning"/>
        <w:spacing w:line="360" w:lineRule="auto"/>
      </w:pPr>
      <w:r w:rsidRPr="008B55D0">
        <w:rPr>
          <w:lang w:val="sv-SE"/>
        </w:rPr>
        <w:lastRenderedPageBreak/>
        <w:t xml:space="preserve">51. </w:t>
      </w:r>
      <w:r>
        <w:rPr>
          <w:lang w:val="sv-SE"/>
        </w:rPr>
        <w:tab/>
      </w:r>
      <w:r w:rsidRPr="007E7915">
        <w:t xml:space="preserve">Govindarajan A, </w:t>
      </w:r>
      <w:proofErr w:type="spellStart"/>
      <w:r w:rsidRPr="007E7915">
        <w:t>Urbach</w:t>
      </w:r>
      <w:proofErr w:type="spellEnd"/>
      <w:r w:rsidRPr="007E7915">
        <w:t xml:space="preserve"> DR, Kumar M, Li Q, Murray BJ, </w:t>
      </w:r>
      <w:proofErr w:type="spellStart"/>
      <w:r w:rsidRPr="007E7915">
        <w:t>Juurlink</w:t>
      </w:r>
      <w:proofErr w:type="spellEnd"/>
      <w:r w:rsidRPr="007E7915">
        <w:t xml:space="preserve"> D, et al. Outcomes of daytime procedures performed by attending surgeons after night work. N </w:t>
      </w:r>
      <w:proofErr w:type="spellStart"/>
      <w:r w:rsidRPr="007E7915">
        <w:t>Engl</w:t>
      </w:r>
      <w:proofErr w:type="spellEnd"/>
      <w:r w:rsidRPr="007E7915">
        <w:t xml:space="preserve"> J Med. 2015 Aug;373(9):845–53.</w:t>
      </w:r>
    </w:p>
    <w:p w14:paraId="26BE96FA" w14:textId="529DA12D" w:rsidR="002E1373" w:rsidRPr="007E7915" w:rsidRDefault="003932EE" w:rsidP="00047230">
      <w:pPr>
        <w:pStyle w:val="Litteraturfrteckning"/>
        <w:spacing w:line="360" w:lineRule="auto"/>
      </w:pPr>
      <w:r>
        <w:t xml:space="preserve">52. </w:t>
      </w:r>
      <w:hyperlink r:id="rId23" w:history="1">
        <w:r w:rsidR="00047230" w:rsidRPr="008117E2">
          <w:rPr>
            <w:rStyle w:val="Hyperlnk"/>
          </w:rPr>
          <w:t>https://pubmed-ncbi-nlm-nih-gov.proxy.kib.ki.se/33712248/</w:t>
        </w:r>
      </w:hyperlink>
      <w:r w:rsidR="00047230">
        <w:t xml:space="preserve"> </w:t>
      </w:r>
    </w:p>
    <w:sectPr w:rsidR="002E1373" w:rsidRPr="007E7915" w:rsidSect="00512D5E">
      <w:footerReference w:type="default" r:id="rId24"/>
      <w:footnotePr>
        <w:numRestart w:val="eachPage"/>
      </w:footnotePr>
      <w:pgSz w:w="11907" w:h="16840" w:code="9"/>
      <w:pgMar w:top="1417" w:right="1417" w:bottom="1417" w:left="1417"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in Sun Cao" w:date="2024-04-18T21:42:00Z" w:initials="ES">
    <w:p w14:paraId="1E44763A" w14:textId="77777777" w:rsidR="009E4C7F" w:rsidRDefault="009E4C7F" w:rsidP="009E4C7F">
      <w:r>
        <w:rPr>
          <w:rStyle w:val="Kommentarsreferens"/>
        </w:rPr>
        <w:annotationRef/>
      </w:r>
      <w:r>
        <w:rPr>
          <w:rFonts w:eastAsiaTheme="minorHAnsi"/>
          <w:color w:val="000000"/>
          <w:sz w:val="20"/>
          <w:szCs w:val="20"/>
          <w:lang w:eastAsia="en-US"/>
        </w:rPr>
        <w:t>omformulera?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4476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401842E" w16cex:dateUtc="2024-04-18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44763A" w16cid:durableId="340184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7B759" w14:textId="77777777" w:rsidR="00512D5E" w:rsidRDefault="00512D5E" w:rsidP="00CE6E4F">
      <w:r>
        <w:separator/>
      </w:r>
    </w:p>
  </w:endnote>
  <w:endnote w:type="continuationSeparator" w:id="0">
    <w:p w14:paraId="4D907C6E" w14:textId="77777777" w:rsidR="00512D5E" w:rsidRDefault="00512D5E" w:rsidP="00CE6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924761"/>
      <w:docPartObj>
        <w:docPartGallery w:val="Page Numbers (Bottom of Page)"/>
        <w:docPartUnique/>
      </w:docPartObj>
    </w:sdtPr>
    <w:sdtEndPr>
      <w:rPr>
        <w:noProof/>
      </w:rPr>
    </w:sdtEndPr>
    <w:sdtContent>
      <w:p w14:paraId="04EABE61" w14:textId="100B01C8" w:rsidR="00B878FE" w:rsidRDefault="00445FC3">
        <w:pPr>
          <w:pStyle w:val="Sidfot"/>
          <w:jc w:val="right"/>
        </w:pPr>
        <w:r>
          <w:fldChar w:fldCharType="begin"/>
        </w:r>
        <w:r>
          <w:instrText xml:space="preserve"> PAGE   \* MERGEFORMAT </w:instrText>
        </w:r>
        <w:r>
          <w:fldChar w:fldCharType="separate"/>
        </w:r>
        <w:r w:rsidR="000E72A9">
          <w:rPr>
            <w:noProof/>
          </w:rPr>
          <w:t>2</w:t>
        </w:r>
        <w:r>
          <w:rPr>
            <w:noProof/>
          </w:rPr>
          <w:fldChar w:fldCharType="end"/>
        </w:r>
      </w:p>
    </w:sdtContent>
  </w:sdt>
  <w:p w14:paraId="3C963E98" w14:textId="77777777" w:rsidR="00B878FE" w:rsidRPr="00417597" w:rsidRDefault="00B878FE">
    <w:pPr>
      <w:pStyle w:val="Sidfo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E132C" w14:textId="77777777" w:rsidR="00512D5E" w:rsidRDefault="00512D5E" w:rsidP="00CE6E4F">
      <w:r>
        <w:separator/>
      </w:r>
    </w:p>
  </w:footnote>
  <w:footnote w:type="continuationSeparator" w:id="0">
    <w:p w14:paraId="08674C48" w14:textId="77777777" w:rsidR="00512D5E" w:rsidRDefault="00512D5E" w:rsidP="00CE6E4F">
      <w:r>
        <w:continuationSeparator/>
      </w:r>
    </w:p>
  </w:footnote>
  <w:footnote w:id="1">
    <w:p w14:paraId="67823561" w14:textId="3CFB4816" w:rsidR="002617AD" w:rsidRPr="002617AD" w:rsidRDefault="002617AD">
      <w:pPr>
        <w:pStyle w:val="Fotnotstext"/>
        <w:rPr>
          <w:lang w:val="en-US"/>
        </w:rPr>
      </w:pPr>
      <w:r>
        <w:rPr>
          <w:rStyle w:val="Fotnotsreferens"/>
        </w:rPr>
        <w:footnoteRef/>
      </w:r>
      <w:r w:rsidRPr="002617AD">
        <w:rPr>
          <w:lang w:val="en-US"/>
        </w:rPr>
        <w:t xml:space="preserve"> </w:t>
      </w:r>
      <w:r>
        <w:rPr>
          <w:lang w:val="en-US"/>
        </w:rPr>
        <w:t>n (%); Mean (SD)</w:t>
      </w:r>
    </w:p>
  </w:footnote>
  <w:footnote w:id="2">
    <w:p w14:paraId="494CEF5E" w14:textId="6BC49F7A" w:rsidR="00665475" w:rsidRPr="002617AD" w:rsidRDefault="00665475" w:rsidP="002617AD">
      <w:pPr>
        <w:autoSpaceDE w:val="0"/>
        <w:autoSpaceDN w:val="0"/>
        <w:adjustRightInd w:val="0"/>
        <w:rPr>
          <w:rFonts w:asciiTheme="majorHAnsi" w:eastAsiaTheme="minorHAnsi" w:hAnsiTheme="majorHAnsi" w:cstheme="majorHAnsi"/>
          <w:sz w:val="20"/>
          <w:szCs w:val="20"/>
          <w:lang w:val="en-US" w:eastAsia="en-US"/>
        </w:rPr>
      </w:pPr>
      <w:r w:rsidRPr="00665475">
        <w:rPr>
          <w:rStyle w:val="Fotnotsreferens"/>
          <w:rFonts w:asciiTheme="majorHAnsi" w:hAnsiTheme="majorHAnsi" w:cstheme="majorHAnsi"/>
          <w:sz w:val="20"/>
          <w:szCs w:val="20"/>
        </w:rPr>
        <w:footnoteRef/>
      </w:r>
      <w:r w:rsidRPr="00665475">
        <w:rPr>
          <w:rFonts w:asciiTheme="majorHAnsi" w:hAnsiTheme="majorHAnsi" w:cstheme="majorHAnsi"/>
          <w:sz w:val="20"/>
          <w:szCs w:val="20"/>
          <w:lang w:val="en-US"/>
        </w:rPr>
        <w:t xml:space="preserve"> </w:t>
      </w:r>
      <w:r w:rsidRPr="00665475">
        <w:rPr>
          <w:rFonts w:asciiTheme="majorHAnsi" w:eastAsiaTheme="minorHAnsi" w:hAnsiTheme="majorHAnsi" w:cstheme="majorHAnsi"/>
          <w:sz w:val="20"/>
          <w:szCs w:val="20"/>
          <w:lang w:val="en-US" w:eastAsia="en-US"/>
        </w:rPr>
        <w:t xml:space="preserve">Pearson’s Chi-squared test; Wilcoxon rank sum test </w:t>
      </w:r>
    </w:p>
  </w:footnote>
  <w:footnote w:id="3">
    <w:p w14:paraId="33E01D39" w14:textId="3E520633" w:rsidR="002617AD" w:rsidRPr="002617AD" w:rsidRDefault="002617AD">
      <w:pPr>
        <w:pStyle w:val="Fotnotstext"/>
        <w:rPr>
          <w:lang w:val="en-US"/>
        </w:rPr>
      </w:pPr>
      <w:r>
        <w:rPr>
          <w:rStyle w:val="Fotnotsreferens"/>
        </w:rPr>
        <w:footnoteRef/>
      </w:r>
      <w:r w:rsidRPr="002617AD">
        <w:rPr>
          <w:lang w:val="en-US"/>
        </w:rPr>
        <w:t xml:space="preserve"> </w:t>
      </w:r>
      <w:r>
        <w:rPr>
          <w:lang w:val="en-US"/>
        </w:rPr>
        <w:t>Arrival at the hospital on Saturday or Sunday, or arrival at the hospital before 8 am or after 5 pm</w:t>
      </w:r>
    </w:p>
  </w:footnote>
  <w:footnote w:id="4">
    <w:p w14:paraId="0688B7E7" w14:textId="74A5EBD4" w:rsidR="002617AD" w:rsidRPr="002617AD" w:rsidRDefault="002617AD">
      <w:pPr>
        <w:pStyle w:val="Fotnotstext"/>
        <w:rPr>
          <w:lang w:val="en-US"/>
        </w:rPr>
      </w:pPr>
      <w:r>
        <w:rPr>
          <w:rStyle w:val="Fotnotsreferens"/>
        </w:rPr>
        <w:footnoteRef/>
      </w:r>
      <w:r w:rsidRPr="002617AD">
        <w:rPr>
          <w:lang w:val="en-US"/>
        </w:rPr>
        <w:t xml:space="preserve"> OR = Odds </w:t>
      </w:r>
      <w:r>
        <w:rPr>
          <w:lang w:val="en-US"/>
        </w:rPr>
        <w:t>R</w:t>
      </w:r>
      <w:r w:rsidRPr="002617AD">
        <w:rPr>
          <w:lang w:val="en-US"/>
        </w:rPr>
        <w:t>atio, CI = Confidence Interval</w:t>
      </w:r>
    </w:p>
  </w:footnote>
  <w:footnote w:id="5">
    <w:p w14:paraId="6E66DBB3" w14:textId="7F9D873F" w:rsidR="002617AD" w:rsidRPr="002617AD" w:rsidRDefault="002617AD">
      <w:pPr>
        <w:pStyle w:val="Fotnotstext"/>
        <w:rPr>
          <w:lang w:val="en-US"/>
        </w:rPr>
      </w:pPr>
      <w:r>
        <w:rPr>
          <w:rStyle w:val="Fotnotsreferens"/>
        </w:rPr>
        <w:footnoteRef/>
      </w:r>
      <w:r w:rsidRPr="002617AD">
        <w:rPr>
          <w:lang w:val="en-US"/>
        </w:rPr>
        <w:t xml:space="preserve"> OR = Odds </w:t>
      </w:r>
      <w:r>
        <w:rPr>
          <w:lang w:val="en-US"/>
        </w:rPr>
        <w:t>R</w:t>
      </w:r>
      <w:r w:rsidRPr="002617AD">
        <w:rPr>
          <w:lang w:val="en-US"/>
        </w:rPr>
        <w:t>atio, CI = Confidence Interval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D36D0F"/>
    <w:multiLevelType w:val="multilevel"/>
    <w:tmpl w:val="34E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42489"/>
    <w:multiLevelType w:val="hybridMultilevel"/>
    <w:tmpl w:val="EEF8253A"/>
    <w:lvl w:ilvl="0" w:tplc="9CE695C4">
      <w:start w:val="10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6676564"/>
    <w:multiLevelType w:val="hybridMultilevel"/>
    <w:tmpl w:val="4E64EA20"/>
    <w:lvl w:ilvl="0" w:tplc="18C233BE">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5373BBC"/>
    <w:multiLevelType w:val="hybridMultilevel"/>
    <w:tmpl w:val="FC5CF240"/>
    <w:lvl w:ilvl="0" w:tplc="4A527D4A">
      <w:start w:val="51"/>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66456FF"/>
    <w:multiLevelType w:val="hybridMultilevel"/>
    <w:tmpl w:val="9BE2CB9A"/>
    <w:lvl w:ilvl="0" w:tplc="11F89354">
      <w:start w:val="1"/>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D937E71"/>
    <w:multiLevelType w:val="hybridMultilevel"/>
    <w:tmpl w:val="7EE8E9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83263CB"/>
    <w:multiLevelType w:val="hybridMultilevel"/>
    <w:tmpl w:val="02966F52"/>
    <w:lvl w:ilvl="0" w:tplc="BB72B624">
      <w:start w:val="103"/>
      <w:numFmt w:val="bullet"/>
      <w:lvlText w:val=""/>
      <w:lvlJc w:val="left"/>
      <w:pPr>
        <w:ind w:left="420" w:hanging="360"/>
      </w:pPr>
      <w:rPr>
        <w:rFonts w:ascii="Wingdings" w:eastAsiaTheme="minorHAnsi" w:hAnsi="Wingdings" w:cstheme="minorBidi" w:hint="default"/>
      </w:rPr>
    </w:lvl>
    <w:lvl w:ilvl="1" w:tplc="041D0003" w:tentative="1">
      <w:start w:val="1"/>
      <w:numFmt w:val="bullet"/>
      <w:lvlText w:val="o"/>
      <w:lvlJc w:val="left"/>
      <w:pPr>
        <w:ind w:left="1140" w:hanging="360"/>
      </w:pPr>
      <w:rPr>
        <w:rFonts w:ascii="Courier New" w:hAnsi="Courier New" w:cs="Courier New" w:hint="default"/>
      </w:rPr>
    </w:lvl>
    <w:lvl w:ilvl="2" w:tplc="041D0005" w:tentative="1">
      <w:start w:val="1"/>
      <w:numFmt w:val="bullet"/>
      <w:lvlText w:val=""/>
      <w:lvlJc w:val="left"/>
      <w:pPr>
        <w:ind w:left="1860" w:hanging="360"/>
      </w:pPr>
      <w:rPr>
        <w:rFonts w:ascii="Wingdings" w:hAnsi="Wingdings" w:hint="default"/>
      </w:rPr>
    </w:lvl>
    <w:lvl w:ilvl="3" w:tplc="041D0001" w:tentative="1">
      <w:start w:val="1"/>
      <w:numFmt w:val="bullet"/>
      <w:lvlText w:val=""/>
      <w:lvlJc w:val="left"/>
      <w:pPr>
        <w:ind w:left="2580" w:hanging="360"/>
      </w:pPr>
      <w:rPr>
        <w:rFonts w:ascii="Symbol" w:hAnsi="Symbol" w:hint="default"/>
      </w:rPr>
    </w:lvl>
    <w:lvl w:ilvl="4" w:tplc="041D0003" w:tentative="1">
      <w:start w:val="1"/>
      <w:numFmt w:val="bullet"/>
      <w:lvlText w:val="o"/>
      <w:lvlJc w:val="left"/>
      <w:pPr>
        <w:ind w:left="3300" w:hanging="360"/>
      </w:pPr>
      <w:rPr>
        <w:rFonts w:ascii="Courier New" w:hAnsi="Courier New" w:cs="Courier New" w:hint="default"/>
      </w:rPr>
    </w:lvl>
    <w:lvl w:ilvl="5" w:tplc="041D0005" w:tentative="1">
      <w:start w:val="1"/>
      <w:numFmt w:val="bullet"/>
      <w:lvlText w:val=""/>
      <w:lvlJc w:val="left"/>
      <w:pPr>
        <w:ind w:left="4020" w:hanging="360"/>
      </w:pPr>
      <w:rPr>
        <w:rFonts w:ascii="Wingdings" w:hAnsi="Wingdings" w:hint="default"/>
      </w:rPr>
    </w:lvl>
    <w:lvl w:ilvl="6" w:tplc="041D0001" w:tentative="1">
      <w:start w:val="1"/>
      <w:numFmt w:val="bullet"/>
      <w:lvlText w:val=""/>
      <w:lvlJc w:val="left"/>
      <w:pPr>
        <w:ind w:left="4740" w:hanging="360"/>
      </w:pPr>
      <w:rPr>
        <w:rFonts w:ascii="Symbol" w:hAnsi="Symbol" w:hint="default"/>
      </w:rPr>
    </w:lvl>
    <w:lvl w:ilvl="7" w:tplc="041D0003" w:tentative="1">
      <w:start w:val="1"/>
      <w:numFmt w:val="bullet"/>
      <w:lvlText w:val="o"/>
      <w:lvlJc w:val="left"/>
      <w:pPr>
        <w:ind w:left="5460" w:hanging="360"/>
      </w:pPr>
      <w:rPr>
        <w:rFonts w:ascii="Courier New" w:hAnsi="Courier New" w:cs="Courier New" w:hint="default"/>
      </w:rPr>
    </w:lvl>
    <w:lvl w:ilvl="8" w:tplc="041D0005" w:tentative="1">
      <w:start w:val="1"/>
      <w:numFmt w:val="bullet"/>
      <w:lvlText w:val=""/>
      <w:lvlJc w:val="left"/>
      <w:pPr>
        <w:ind w:left="6180" w:hanging="360"/>
      </w:pPr>
      <w:rPr>
        <w:rFonts w:ascii="Wingdings" w:hAnsi="Wingdings" w:hint="default"/>
      </w:rPr>
    </w:lvl>
  </w:abstractNum>
  <w:num w:numId="1" w16cid:durableId="505705976">
    <w:abstractNumId w:val="3"/>
  </w:num>
  <w:num w:numId="2" w16cid:durableId="327053258">
    <w:abstractNumId w:val="7"/>
  </w:num>
  <w:num w:numId="3" w16cid:durableId="886725392">
    <w:abstractNumId w:val="2"/>
  </w:num>
  <w:num w:numId="4" w16cid:durableId="1049916153">
    <w:abstractNumId w:val="0"/>
  </w:num>
  <w:num w:numId="5" w16cid:durableId="660503467">
    <w:abstractNumId w:val="1"/>
  </w:num>
  <w:num w:numId="6" w16cid:durableId="1038506193">
    <w:abstractNumId w:val="4"/>
  </w:num>
  <w:num w:numId="7" w16cid:durableId="512843693">
    <w:abstractNumId w:val="6"/>
  </w:num>
  <w:num w:numId="8" w16cid:durableId="151198926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n Sun Cao">
    <w15:presenceInfo w15:providerId="AD" w15:userId="S::elin.sun.cao@stud.ki.se::8e6b36ac-1079-485e-b475-4b4bc69a94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37D"/>
    <w:rsid w:val="00006525"/>
    <w:rsid w:val="00012692"/>
    <w:rsid w:val="00012883"/>
    <w:rsid w:val="00026512"/>
    <w:rsid w:val="00036DB8"/>
    <w:rsid w:val="0004715A"/>
    <w:rsid w:val="00047230"/>
    <w:rsid w:val="000543B7"/>
    <w:rsid w:val="00061B1E"/>
    <w:rsid w:val="00073F57"/>
    <w:rsid w:val="000767F3"/>
    <w:rsid w:val="000827D7"/>
    <w:rsid w:val="00083C4D"/>
    <w:rsid w:val="00086897"/>
    <w:rsid w:val="000A1E95"/>
    <w:rsid w:val="000B3978"/>
    <w:rsid w:val="000B4988"/>
    <w:rsid w:val="000E0C3C"/>
    <w:rsid w:val="000E72A9"/>
    <w:rsid w:val="00107F60"/>
    <w:rsid w:val="0011619D"/>
    <w:rsid w:val="0012267C"/>
    <w:rsid w:val="00122888"/>
    <w:rsid w:val="001249C8"/>
    <w:rsid w:val="00124F2E"/>
    <w:rsid w:val="0012503A"/>
    <w:rsid w:val="00127930"/>
    <w:rsid w:val="00133213"/>
    <w:rsid w:val="001336DB"/>
    <w:rsid w:val="0014476E"/>
    <w:rsid w:val="001659AC"/>
    <w:rsid w:val="001764E2"/>
    <w:rsid w:val="00180AA8"/>
    <w:rsid w:val="00192E0C"/>
    <w:rsid w:val="00194B60"/>
    <w:rsid w:val="001A299B"/>
    <w:rsid w:val="001A37DD"/>
    <w:rsid w:val="001A6A33"/>
    <w:rsid w:val="001B2042"/>
    <w:rsid w:val="001B5363"/>
    <w:rsid w:val="001C065A"/>
    <w:rsid w:val="001C7FAC"/>
    <w:rsid w:val="001E0543"/>
    <w:rsid w:val="001E6E42"/>
    <w:rsid w:val="001F03BC"/>
    <w:rsid w:val="001F0BDC"/>
    <w:rsid w:val="00202B4E"/>
    <w:rsid w:val="002035B9"/>
    <w:rsid w:val="002213D4"/>
    <w:rsid w:val="00233E83"/>
    <w:rsid w:val="0023461D"/>
    <w:rsid w:val="00242EBB"/>
    <w:rsid w:val="00251209"/>
    <w:rsid w:val="002562E3"/>
    <w:rsid w:val="002617AD"/>
    <w:rsid w:val="002619E4"/>
    <w:rsid w:val="00263D6D"/>
    <w:rsid w:val="00285B60"/>
    <w:rsid w:val="002A1097"/>
    <w:rsid w:val="002A32CC"/>
    <w:rsid w:val="002A59AC"/>
    <w:rsid w:val="002B5DB9"/>
    <w:rsid w:val="002B6248"/>
    <w:rsid w:val="002E1373"/>
    <w:rsid w:val="002E179F"/>
    <w:rsid w:val="002E260D"/>
    <w:rsid w:val="002E36B6"/>
    <w:rsid w:val="002E673B"/>
    <w:rsid w:val="002F324C"/>
    <w:rsid w:val="002F41BC"/>
    <w:rsid w:val="002F589A"/>
    <w:rsid w:val="003076BA"/>
    <w:rsid w:val="00310A0D"/>
    <w:rsid w:val="0032137D"/>
    <w:rsid w:val="00325EEF"/>
    <w:rsid w:val="0032698C"/>
    <w:rsid w:val="003345B5"/>
    <w:rsid w:val="0033786E"/>
    <w:rsid w:val="0036104E"/>
    <w:rsid w:val="003745FF"/>
    <w:rsid w:val="003749DB"/>
    <w:rsid w:val="00390CA5"/>
    <w:rsid w:val="003932EE"/>
    <w:rsid w:val="003937BB"/>
    <w:rsid w:val="00394BCE"/>
    <w:rsid w:val="0039544F"/>
    <w:rsid w:val="003A1160"/>
    <w:rsid w:val="003A37B9"/>
    <w:rsid w:val="003A5F40"/>
    <w:rsid w:val="003A6821"/>
    <w:rsid w:val="003B0434"/>
    <w:rsid w:val="003C46FD"/>
    <w:rsid w:val="003C4A43"/>
    <w:rsid w:val="003C54A3"/>
    <w:rsid w:val="003C5F6E"/>
    <w:rsid w:val="003C7798"/>
    <w:rsid w:val="003D717B"/>
    <w:rsid w:val="003E3EAB"/>
    <w:rsid w:val="003E605C"/>
    <w:rsid w:val="003F7217"/>
    <w:rsid w:val="00417597"/>
    <w:rsid w:val="00422517"/>
    <w:rsid w:val="0042356C"/>
    <w:rsid w:val="00426164"/>
    <w:rsid w:val="00431CD4"/>
    <w:rsid w:val="004336DD"/>
    <w:rsid w:val="00445FC3"/>
    <w:rsid w:val="00462DD3"/>
    <w:rsid w:val="004702FE"/>
    <w:rsid w:val="00493756"/>
    <w:rsid w:val="00493A33"/>
    <w:rsid w:val="004A1215"/>
    <w:rsid w:val="004A2715"/>
    <w:rsid w:val="004B0D9C"/>
    <w:rsid w:val="004E138C"/>
    <w:rsid w:val="004E3F16"/>
    <w:rsid w:val="004E763F"/>
    <w:rsid w:val="005013EB"/>
    <w:rsid w:val="00503DD7"/>
    <w:rsid w:val="005120DC"/>
    <w:rsid w:val="00512D5E"/>
    <w:rsid w:val="00517280"/>
    <w:rsid w:val="005366A9"/>
    <w:rsid w:val="0055244D"/>
    <w:rsid w:val="00561CB9"/>
    <w:rsid w:val="005637D6"/>
    <w:rsid w:val="005676A9"/>
    <w:rsid w:val="005812A6"/>
    <w:rsid w:val="005A1F36"/>
    <w:rsid w:val="005A2874"/>
    <w:rsid w:val="005A5365"/>
    <w:rsid w:val="005B6991"/>
    <w:rsid w:val="005D0B33"/>
    <w:rsid w:val="005D1AFE"/>
    <w:rsid w:val="005D3119"/>
    <w:rsid w:val="006103D5"/>
    <w:rsid w:val="0061457C"/>
    <w:rsid w:val="006260F6"/>
    <w:rsid w:val="00662501"/>
    <w:rsid w:val="00663C60"/>
    <w:rsid w:val="00663E9A"/>
    <w:rsid w:val="00665475"/>
    <w:rsid w:val="00685EEC"/>
    <w:rsid w:val="00687BB5"/>
    <w:rsid w:val="006941DE"/>
    <w:rsid w:val="006A12E7"/>
    <w:rsid w:val="006A2942"/>
    <w:rsid w:val="006B1B30"/>
    <w:rsid w:val="006C79FB"/>
    <w:rsid w:val="006D1764"/>
    <w:rsid w:val="006D7F61"/>
    <w:rsid w:val="006E2E87"/>
    <w:rsid w:val="006E4FEB"/>
    <w:rsid w:val="006E6276"/>
    <w:rsid w:val="00702A27"/>
    <w:rsid w:val="00732BC7"/>
    <w:rsid w:val="00750854"/>
    <w:rsid w:val="00751AF5"/>
    <w:rsid w:val="00784EF3"/>
    <w:rsid w:val="00787E07"/>
    <w:rsid w:val="00795C8E"/>
    <w:rsid w:val="00796CE3"/>
    <w:rsid w:val="007A4601"/>
    <w:rsid w:val="007A4B47"/>
    <w:rsid w:val="007A7366"/>
    <w:rsid w:val="007B74EC"/>
    <w:rsid w:val="007C03DB"/>
    <w:rsid w:val="007C546C"/>
    <w:rsid w:val="007C6AD0"/>
    <w:rsid w:val="007D380F"/>
    <w:rsid w:val="007E0188"/>
    <w:rsid w:val="007E7915"/>
    <w:rsid w:val="00802081"/>
    <w:rsid w:val="00805242"/>
    <w:rsid w:val="00821881"/>
    <w:rsid w:val="008225F7"/>
    <w:rsid w:val="00833F7D"/>
    <w:rsid w:val="00834926"/>
    <w:rsid w:val="00845209"/>
    <w:rsid w:val="00861853"/>
    <w:rsid w:val="008674DB"/>
    <w:rsid w:val="00875E66"/>
    <w:rsid w:val="008774FE"/>
    <w:rsid w:val="0088359C"/>
    <w:rsid w:val="00883AED"/>
    <w:rsid w:val="00887434"/>
    <w:rsid w:val="008A71B8"/>
    <w:rsid w:val="008B046E"/>
    <w:rsid w:val="008B3B2C"/>
    <w:rsid w:val="008B55D0"/>
    <w:rsid w:val="008D705C"/>
    <w:rsid w:val="008E1C4A"/>
    <w:rsid w:val="008F3CA4"/>
    <w:rsid w:val="009018E5"/>
    <w:rsid w:val="00903265"/>
    <w:rsid w:val="00906BFD"/>
    <w:rsid w:val="0090761F"/>
    <w:rsid w:val="00915DB5"/>
    <w:rsid w:val="009272F9"/>
    <w:rsid w:val="00930786"/>
    <w:rsid w:val="00936DAF"/>
    <w:rsid w:val="00942B72"/>
    <w:rsid w:val="0094395F"/>
    <w:rsid w:val="00953E41"/>
    <w:rsid w:val="00963F95"/>
    <w:rsid w:val="00965DFF"/>
    <w:rsid w:val="00974A1A"/>
    <w:rsid w:val="00974ACA"/>
    <w:rsid w:val="00985AAC"/>
    <w:rsid w:val="00985AD2"/>
    <w:rsid w:val="009A545F"/>
    <w:rsid w:val="009B6541"/>
    <w:rsid w:val="009C21C0"/>
    <w:rsid w:val="009C650B"/>
    <w:rsid w:val="009D17C4"/>
    <w:rsid w:val="009D5166"/>
    <w:rsid w:val="009E4C7F"/>
    <w:rsid w:val="009E506C"/>
    <w:rsid w:val="009F2E06"/>
    <w:rsid w:val="009F3565"/>
    <w:rsid w:val="009F6814"/>
    <w:rsid w:val="00A06421"/>
    <w:rsid w:val="00A23517"/>
    <w:rsid w:val="00A344A8"/>
    <w:rsid w:val="00A427CA"/>
    <w:rsid w:val="00A51AF1"/>
    <w:rsid w:val="00A53D5B"/>
    <w:rsid w:val="00A744A0"/>
    <w:rsid w:val="00A85A75"/>
    <w:rsid w:val="00AC159C"/>
    <w:rsid w:val="00AD4DBB"/>
    <w:rsid w:val="00AD6ACD"/>
    <w:rsid w:val="00AE44DD"/>
    <w:rsid w:val="00AF7F01"/>
    <w:rsid w:val="00B05324"/>
    <w:rsid w:val="00B05DE9"/>
    <w:rsid w:val="00B14C96"/>
    <w:rsid w:val="00B15A3E"/>
    <w:rsid w:val="00B20D3F"/>
    <w:rsid w:val="00B26923"/>
    <w:rsid w:val="00B333BB"/>
    <w:rsid w:val="00B37D39"/>
    <w:rsid w:val="00B4238D"/>
    <w:rsid w:val="00B6235C"/>
    <w:rsid w:val="00B65757"/>
    <w:rsid w:val="00B75FD5"/>
    <w:rsid w:val="00B85E56"/>
    <w:rsid w:val="00B878FE"/>
    <w:rsid w:val="00BA1249"/>
    <w:rsid w:val="00BA5BF7"/>
    <w:rsid w:val="00BA5C93"/>
    <w:rsid w:val="00BA7AC7"/>
    <w:rsid w:val="00BB2CB2"/>
    <w:rsid w:val="00BD4FE6"/>
    <w:rsid w:val="00BD7CA9"/>
    <w:rsid w:val="00BE15DB"/>
    <w:rsid w:val="00BE4B2B"/>
    <w:rsid w:val="00C01A1F"/>
    <w:rsid w:val="00C05003"/>
    <w:rsid w:val="00C11035"/>
    <w:rsid w:val="00C16E71"/>
    <w:rsid w:val="00C20765"/>
    <w:rsid w:val="00C40388"/>
    <w:rsid w:val="00C44BAC"/>
    <w:rsid w:val="00C6028A"/>
    <w:rsid w:val="00C93328"/>
    <w:rsid w:val="00CA3187"/>
    <w:rsid w:val="00CA3F6D"/>
    <w:rsid w:val="00CA5867"/>
    <w:rsid w:val="00CA5F8F"/>
    <w:rsid w:val="00CC3813"/>
    <w:rsid w:val="00CC5F88"/>
    <w:rsid w:val="00CD0F57"/>
    <w:rsid w:val="00CD6BF7"/>
    <w:rsid w:val="00CE6E4F"/>
    <w:rsid w:val="00CF13A0"/>
    <w:rsid w:val="00CF5B37"/>
    <w:rsid w:val="00CF6D7F"/>
    <w:rsid w:val="00D01CC4"/>
    <w:rsid w:val="00D20781"/>
    <w:rsid w:val="00D21329"/>
    <w:rsid w:val="00D24781"/>
    <w:rsid w:val="00D2606E"/>
    <w:rsid w:val="00D318A7"/>
    <w:rsid w:val="00D336F5"/>
    <w:rsid w:val="00D47148"/>
    <w:rsid w:val="00D54188"/>
    <w:rsid w:val="00D557B7"/>
    <w:rsid w:val="00D57360"/>
    <w:rsid w:val="00D6692B"/>
    <w:rsid w:val="00D77B96"/>
    <w:rsid w:val="00DA7AC6"/>
    <w:rsid w:val="00DB7166"/>
    <w:rsid w:val="00DC7494"/>
    <w:rsid w:val="00DD57A5"/>
    <w:rsid w:val="00DE0309"/>
    <w:rsid w:val="00DE03DB"/>
    <w:rsid w:val="00DE070B"/>
    <w:rsid w:val="00DF7370"/>
    <w:rsid w:val="00E14747"/>
    <w:rsid w:val="00E34213"/>
    <w:rsid w:val="00E43A9B"/>
    <w:rsid w:val="00E56CD0"/>
    <w:rsid w:val="00E630D4"/>
    <w:rsid w:val="00E7672D"/>
    <w:rsid w:val="00E919C5"/>
    <w:rsid w:val="00EA238C"/>
    <w:rsid w:val="00EC05E9"/>
    <w:rsid w:val="00EC0CD2"/>
    <w:rsid w:val="00EC7371"/>
    <w:rsid w:val="00ED3F35"/>
    <w:rsid w:val="00ED47D7"/>
    <w:rsid w:val="00ED6E08"/>
    <w:rsid w:val="00ED723F"/>
    <w:rsid w:val="00EE3989"/>
    <w:rsid w:val="00EE3E14"/>
    <w:rsid w:val="00EF00D4"/>
    <w:rsid w:val="00EF2783"/>
    <w:rsid w:val="00F12F88"/>
    <w:rsid w:val="00F1523A"/>
    <w:rsid w:val="00F22EEB"/>
    <w:rsid w:val="00F4284D"/>
    <w:rsid w:val="00F623F3"/>
    <w:rsid w:val="00F62A0B"/>
    <w:rsid w:val="00F66AD9"/>
    <w:rsid w:val="00F75A98"/>
    <w:rsid w:val="00F76C5F"/>
    <w:rsid w:val="00F85391"/>
    <w:rsid w:val="00F87FBD"/>
    <w:rsid w:val="00FA04A1"/>
    <w:rsid w:val="00FA25EC"/>
    <w:rsid w:val="00FA4483"/>
    <w:rsid w:val="00FB4C54"/>
    <w:rsid w:val="00FD02B3"/>
    <w:rsid w:val="00FD7FA8"/>
    <w:rsid w:val="00FF764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AACA79F"/>
  <w15:docId w15:val="{7DA2889E-1E88-4BD6-BB27-9665EBF2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373"/>
    <w:pPr>
      <w:spacing w:after="0" w:line="240" w:lineRule="auto"/>
    </w:pPr>
    <w:rPr>
      <w:rFonts w:eastAsia="Times New Roman"/>
      <w:lang w:val="sv-SE" w:eastAsia="zh-CN"/>
    </w:rPr>
  </w:style>
  <w:style w:type="paragraph" w:styleId="Rubrik1">
    <w:name w:val="heading 1"/>
    <w:basedOn w:val="Normal"/>
    <w:next w:val="Normal"/>
    <w:link w:val="Rubrik1Char"/>
    <w:uiPriority w:val="9"/>
    <w:qFormat/>
    <w:rsid w:val="00B333BB"/>
    <w:pPr>
      <w:keepNext/>
      <w:keepLines/>
      <w:spacing w:line="360" w:lineRule="auto"/>
      <w:outlineLvl w:val="0"/>
    </w:pPr>
    <w:rPr>
      <w:rFonts w:eastAsiaTheme="majorEastAsia" w:cstheme="majorBidi"/>
      <w:b/>
      <w:bCs/>
      <w:sz w:val="32"/>
      <w:szCs w:val="28"/>
      <w:lang w:eastAsia="en-US"/>
    </w:rPr>
  </w:style>
  <w:style w:type="paragraph" w:styleId="Rubrik2">
    <w:name w:val="heading 2"/>
    <w:basedOn w:val="Normal"/>
    <w:next w:val="Normal"/>
    <w:link w:val="Rubrik2Char"/>
    <w:uiPriority w:val="9"/>
    <w:unhideWhenUsed/>
    <w:qFormat/>
    <w:rsid w:val="00B333BB"/>
    <w:pPr>
      <w:keepNext/>
      <w:keepLines/>
      <w:spacing w:line="360" w:lineRule="auto"/>
      <w:outlineLvl w:val="1"/>
    </w:pPr>
    <w:rPr>
      <w:rFonts w:eastAsiaTheme="majorEastAsia" w:cstheme="majorBidi"/>
      <w:b/>
      <w:bCs/>
      <w:sz w:val="28"/>
      <w:szCs w:val="26"/>
      <w:lang w:eastAsia="en-US"/>
    </w:rPr>
  </w:style>
  <w:style w:type="paragraph" w:styleId="Rubrik3">
    <w:name w:val="heading 3"/>
    <w:basedOn w:val="Normal"/>
    <w:next w:val="Normal"/>
    <w:link w:val="Rubrik3Char"/>
    <w:uiPriority w:val="9"/>
    <w:unhideWhenUsed/>
    <w:qFormat/>
    <w:rsid w:val="00B333BB"/>
    <w:pPr>
      <w:spacing w:line="360" w:lineRule="auto"/>
      <w:outlineLvl w:val="2"/>
    </w:pPr>
    <w:rPr>
      <w:rFonts w:eastAsiaTheme="minorHAnsi"/>
      <w:i/>
      <w:lang w:eastAsia="en-US"/>
    </w:rPr>
  </w:style>
  <w:style w:type="paragraph" w:styleId="Rubrik4">
    <w:name w:val="heading 4"/>
    <w:basedOn w:val="Normal"/>
    <w:next w:val="Normal"/>
    <w:link w:val="Rubrik4Char"/>
    <w:uiPriority w:val="9"/>
    <w:unhideWhenUsed/>
    <w:qFormat/>
    <w:rsid w:val="00B333BB"/>
    <w:pPr>
      <w:keepNext/>
      <w:keepLines/>
      <w:spacing w:line="360" w:lineRule="auto"/>
      <w:outlineLvl w:val="3"/>
    </w:pPr>
    <w:rPr>
      <w:rFonts w:eastAsiaTheme="majorEastAsia" w:cstheme="majorBidi"/>
      <w:bCs/>
      <w:iCs/>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B333BB"/>
    <w:rPr>
      <w:i/>
    </w:rPr>
  </w:style>
  <w:style w:type="character" w:customStyle="1" w:styleId="Rubrik4Char">
    <w:name w:val="Rubrik 4 Char"/>
    <w:basedOn w:val="Standardstycketeckensnitt"/>
    <w:link w:val="Rubrik4"/>
    <w:uiPriority w:val="9"/>
    <w:rsid w:val="00B333BB"/>
    <w:rPr>
      <w:rFonts w:eastAsiaTheme="majorEastAsia" w:cstheme="majorBidi"/>
      <w:bCs/>
      <w:iCs/>
    </w:rPr>
  </w:style>
  <w:style w:type="paragraph" w:styleId="Sidhuvud">
    <w:name w:val="header"/>
    <w:basedOn w:val="Normal"/>
    <w:link w:val="SidhuvudChar"/>
    <w:uiPriority w:val="99"/>
    <w:unhideWhenUsed/>
    <w:rsid w:val="00CE6E4F"/>
    <w:pPr>
      <w:tabs>
        <w:tab w:val="center" w:pos="4680"/>
        <w:tab w:val="right" w:pos="9360"/>
      </w:tabs>
    </w:pPr>
    <w:rPr>
      <w:rFonts w:eastAsiaTheme="minorHAnsi"/>
      <w:lang w:eastAsia="en-US"/>
    </w:rPr>
  </w:style>
  <w:style w:type="character" w:customStyle="1" w:styleId="SidhuvudChar">
    <w:name w:val="Sidhuvud Char"/>
    <w:basedOn w:val="Standardstycketeckensnitt"/>
    <w:link w:val="Sidhuvud"/>
    <w:uiPriority w:val="99"/>
    <w:rsid w:val="00CE6E4F"/>
  </w:style>
  <w:style w:type="paragraph" w:styleId="Sidfot">
    <w:name w:val="footer"/>
    <w:basedOn w:val="Normal"/>
    <w:link w:val="SidfotChar"/>
    <w:uiPriority w:val="99"/>
    <w:unhideWhenUsed/>
    <w:rsid w:val="00CE6E4F"/>
    <w:pPr>
      <w:tabs>
        <w:tab w:val="center" w:pos="4680"/>
        <w:tab w:val="right" w:pos="9360"/>
      </w:tabs>
    </w:pPr>
    <w:rPr>
      <w:rFonts w:eastAsiaTheme="minorHAnsi"/>
      <w:lang w:eastAsia="en-US"/>
    </w:rPr>
  </w:style>
  <w:style w:type="character" w:customStyle="1" w:styleId="SidfotChar">
    <w:name w:val="Sidfot Char"/>
    <w:basedOn w:val="Standardstycketeckensnitt"/>
    <w:link w:val="Sidfot"/>
    <w:uiPriority w:val="99"/>
    <w:rsid w:val="00CE6E4F"/>
  </w:style>
  <w:style w:type="character" w:customStyle="1" w:styleId="Rubrik1Char">
    <w:name w:val="Rubrik 1 Char"/>
    <w:basedOn w:val="Standardstycketeckensnitt"/>
    <w:link w:val="Rubrik1"/>
    <w:uiPriority w:val="9"/>
    <w:rsid w:val="00B333BB"/>
    <w:rPr>
      <w:rFonts w:eastAsiaTheme="majorEastAsia" w:cstheme="majorBidi"/>
      <w:b/>
      <w:bCs/>
      <w:sz w:val="32"/>
      <w:szCs w:val="28"/>
    </w:rPr>
  </w:style>
  <w:style w:type="paragraph" w:styleId="Innehllsfrteckningsrubrik">
    <w:name w:val="TOC Heading"/>
    <w:basedOn w:val="Rubrik1"/>
    <w:next w:val="Normal"/>
    <w:uiPriority w:val="39"/>
    <w:semiHidden/>
    <w:unhideWhenUsed/>
    <w:qFormat/>
    <w:rsid w:val="00CE6E4F"/>
    <w:pPr>
      <w:outlineLvl w:val="9"/>
    </w:pPr>
    <w:rPr>
      <w:lang w:eastAsia="ja-JP"/>
    </w:rPr>
  </w:style>
  <w:style w:type="paragraph" w:styleId="Ballongtext">
    <w:name w:val="Balloon Text"/>
    <w:basedOn w:val="Normal"/>
    <w:link w:val="BallongtextChar"/>
    <w:uiPriority w:val="99"/>
    <w:semiHidden/>
    <w:unhideWhenUsed/>
    <w:rsid w:val="00ED47D7"/>
    <w:rPr>
      <w:rFonts w:ascii="Tahoma" w:eastAsiaTheme="minorHAnsi" w:hAnsi="Tahoma" w:cs="Tahoma"/>
      <w:szCs w:val="16"/>
      <w:lang w:eastAsia="en-US"/>
    </w:rPr>
  </w:style>
  <w:style w:type="character" w:customStyle="1" w:styleId="BallongtextChar">
    <w:name w:val="Ballongtext Char"/>
    <w:basedOn w:val="Standardstycketeckensnitt"/>
    <w:link w:val="Ballongtext"/>
    <w:uiPriority w:val="99"/>
    <w:semiHidden/>
    <w:rsid w:val="00ED47D7"/>
    <w:rPr>
      <w:rFonts w:ascii="Tahoma" w:hAnsi="Tahoma" w:cs="Tahoma"/>
      <w:szCs w:val="16"/>
    </w:rPr>
  </w:style>
  <w:style w:type="character" w:customStyle="1" w:styleId="Rubrik2Char">
    <w:name w:val="Rubrik 2 Char"/>
    <w:basedOn w:val="Standardstycketeckensnitt"/>
    <w:link w:val="Rubrik2"/>
    <w:uiPriority w:val="9"/>
    <w:rsid w:val="00B333BB"/>
    <w:rPr>
      <w:rFonts w:eastAsiaTheme="majorEastAsia" w:cstheme="majorBidi"/>
      <w:b/>
      <w:bCs/>
      <w:sz w:val="28"/>
      <w:szCs w:val="26"/>
    </w:rPr>
  </w:style>
  <w:style w:type="paragraph" w:styleId="Innehll1">
    <w:name w:val="toc 1"/>
    <w:basedOn w:val="Normal"/>
    <w:next w:val="Normal"/>
    <w:autoRedefine/>
    <w:uiPriority w:val="39"/>
    <w:unhideWhenUsed/>
    <w:rsid w:val="00A51AF1"/>
    <w:pPr>
      <w:spacing w:after="100" w:line="276" w:lineRule="auto"/>
    </w:pPr>
    <w:rPr>
      <w:rFonts w:eastAsiaTheme="minorHAnsi"/>
      <w:lang w:eastAsia="en-US"/>
    </w:rPr>
  </w:style>
  <w:style w:type="character" w:styleId="Hyperlnk">
    <w:name w:val="Hyperlink"/>
    <w:basedOn w:val="Standardstycketeckensnitt"/>
    <w:uiPriority w:val="99"/>
    <w:unhideWhenUsed/>
    <w:rsid w:val="00A51AF1"/>
    <w:rPr>
      <w:color w:val="0000FF" w:themeColor="hyperlink"/>
      <w:u w:val="single"/>
    </w:rPr>
  </w:style>
  <w:style w:type="paragraph" w:styleId="Rubrik">
    <w:name w:val="Title"/>
    <w:basedOn w:val="Normal"/>
    <w:next w:val="Normal"/>
    <w:link w:val="RubrikChar"/>
    <w:qFormat/>
    <w:rsid w:val="009C650B"/>
    <w:pPr>
      <w:pBdr>
        <w:bottom w:val="single" w:sz="8" w:space="4" w:color="4F81BD" w:themeColor="accent1"/>
      </w:pBdr>
      <w:spacing w:after="300"/>
      <w:contextualSpacing/>
    </w:pPr>
    <w:rPr>
      <w:rFonts w:eastAsiaTheme="majorEastAsia" w:cstheme="majorBidi"/>
      <w:b/>
      <w:spacing w:val="5"/>
      <w:kern w:val="28"/>
      <w:sz w:val="48"/>
      <w:szCs w:val="52"/>
      <w:lang w:eastAsia="en-US"/>
    </w:rPr>
  </w:style>
  <w:style w:type="character" w:customStyle="1" w:styleId="RubrikChar">
    <w:name w:val="Rubrik Char"/>
    <w:basedOn w:val="Standardstycketeckensnitt"/>
    <w:link w:val="Rubrik"/>
    <w:uiPriority w:val="10"/>
    <w:rsid w:val="009C650B"/>
    <w:rPr>
      <w:rFonts w:ascii="Times New Roman" w:eastAsiaTheme="majorEastAsia" w:hAnsi="Times New Roman" w:cstheme="majorBidi"/>
      <w:b/>
      <w:spacing w:val="5"/>
      <w:kern w:val="28"/>
      <w:sz w:val="48"/>
      <w:szCs w:val="52"/>
    </w:rPr>
  </w:style>
  <w:style w:type="paragraph" w:styleId="Underrubrik">
    <w:name w:val="Subtitle"/>
    <w:basedOn w:val="Normal"/>
    <w:next w:val="Normal"/>
    <w:link w:val="UnderrubrikChar"/>
    <w:uiPriority w:val="11"/>
    <w:qFormat/>
    <w:rsid w:val="009C650B"/>
    <w:pPr>
      <w:numPr>
        <w:ilvl w:val="1"/>
      </w:numPr>
      <w:spacing w:after="200" w:line="276" w:lineRule="auto"/>
    </w:pPr>
    <w:rPr>
      <w:rFonts w:eastAsiaTheme="majorEastAsia" w:cstheme="majorBidi"/>
      <w:i/>
      <w:iCs/>
      <w:spacing w:val="15"/>
      <w:sz w:val="32"/>
      <w:lang w:eastAsia="en-US"/>
    </w:rPr>
  </w:style>
  <w:style w:type="character" w:customStyle="1" w:styleId="UnderrubrikChar">
    <w:name w:val="Underrubrik Char"/>
    <w:basedOn w:val="Standardstycketeckensnitt"/>
    <w:link w:val="Underrubrik"/>
    <w:uiPriority w:val="11"/>
    <w:rsid w:val="009C650B"/>
    <w:rPr>
      <w:rFonts w:ascii="Times New Roman" w:eastAsiaTheme="majorEastAsia" w:hAnsi="Times New Roman" w:cstheme="majorBidi"/>
      <w:i/>
      <w:iCs/>
      <w:spacing w:val="15"/>
      <w:sz w:val="32"/>
      <w:szCs w:val="24"/>
    </w:rPr>
  </w:style>
  <w:style w:type="character" w:styleId="Diskretbetoning">
    <w:name w:val="Subtle Emphasis"/>
    <w:aliases w:val="Normal text"/>
    <w:uiPriority w:val="19"/>
    <w:qFormat/>
    <w:rsid w:val="00D54188"/>
    <w:rPr>
      <w:rFonts w:ascii="Times New Roman" w:hAnsi="Times New Roman"/>
      <w:i w:val="0"/>
      <w:iCs/>
      <w:color w:val="auto"/>
      <w:sz w:val="24"/>
    </w:rPr>
  </w:style>
  <w:style w:type="paragraph" w:customStyle="1" w:styleId="Default">
    <w:name w:val="Default"/>
    <w:rsid w:val="00A85A75"/>
    <w:pPr>
      <w:autoSpaceDE w:val="0"/>
      <w:autoSpaceDN w:val="0"/>
      <w:adjustRightInd w:val="0"/>
      <w:spacing w:after="0" w:line="240" w:lineRule="auto"/>
    </w:pPr>
    <w:rPr>
      <w:rFonts w:ascii="Calibri" w:hAnsi="Calibri" w:cs="Calibri"/>
      <w:color w:val="000000"/>
    </w:rPr>
  </w:style>
  <w:style w:type="character" w:styleId="Kommentarsreferens">
    <w:name w:val="annotation reference"/>
    <w:basedOn w:val="Standardstycketeckensnitt"/>
    <w:uiPriority w:val="99"/>
    <w:semiHidden/>
    <w:unhideWhenUsed/>
    <w:rsid w:val="00ED47D7"/>
    <w:rPr>
      <w:sz w:val="16"/>
      <w:szCs w:val="16"/>
    </w:rPr>
  </w:style>
  <w:style w:type="paragraph" w:styleId="Kommentarer">
    <w:name w:val="annotation text"/>
    <w:basedOn w:val="Normal"/>
    <w:link w:val="KommentarerChar"/>
    <w:uiPriority w:val="99"/>
    <w:semiHidden/>
    <w:unhideWhenUsed/>
    <w:rsid w:val="00ED47D7"/>
    <w:pPr>
      <w:spacing w:after="200"/>
    </w:pPr>
    <w:rPr>
      <w:rFonts w:eastAsiaTheme="minorHAnsi"/>
      <w:sz w:val="20"/>
      <w:szCs w:val="20"/>
      <w:lang w:eastAsia="en-US"/>
    </w:rPr>
  </w:style>
  <w:style w:type="character" w:customStyle="1" w:styleId="KommentarerChar">
    <w:name w:val="Kommentarer Char"/>
    <w:basedOn w:val="Standardstycketeckensnitt"/>
    <w:link w:val="Kommentarer"/>
    <w:uiPriority w:val="99"/>
    <w:semiHidden/>
    <w:rsid w:val="00ED47D7"/>
    <w:rPr>
      <w:sz w:val="20"/>
      <w:szCs w:val="20"/>
    </w:rPr>
  </w:style>
  <w:style w:type="paragraph" w:styleId="Kommentarsmne">
    <w:name w:val="annotation subject"/>
    <w:basedOn w:val="Kommentarer"/>
    <w:next w:val="Kommentarer"/>
    <w:link w:val="KommentarsmneChar"/>
    <w:uiPriority w:val="99"/>
    <w:semiHidden/>
    <w:unhideWhenUsed/>
    <w:rsid w:val="00ED47D7"/>
    <w:rPr>
      <w:b/>
      <w:bCs/>
    </w:rPr>
  </w:style>
  <w:style w:type="character" w:customStyle="1" w:styleId="KommentarsmneChar">
    <w:name w:val="Kommentarsämne Char"/>
    <w:basedOn w:val="KommentarerChar"/>
    <w:link w:val="Kommentarsmne"/>
    <w:uiPriority w:val="99"/>
    <w:semiHidden/>
    <w:rsid w:val="00ED47D7"/>
    <w:rPr>
      <w:b/>
      <w:bCs/>
      <w:sz w:val="20"/>
      <w:szCs w:val="20"/>
    </w:rPr>
  </w:style>
  <w:style w:type="character" w:styleId="Platshllartext">
    <w:name w:val="Placeholder Text"/>
    <w:basedOn w:val="Standardstycketeckensnitt"/>
    <w:uiPriority w:val="99"/>
    <w:semiHidden/>
    <w:rsid w:val="00936DAF"/>
    <w:rPr>
      <w:color w:val="808080"/>
    </w:rPr>
  </w:style>
  <w:style w:type="paragraph" w:styleId="Normalwebb">
    <w:name w:val="Normal (Web)"/>
    <w:basedOn w:val="Normal"/>
    <w:uiPriority w:val="99"/>
    <w:unhideWhenUsed/>
    <w:rsid w:val="000B4988"/>
    <w:pPr>
      <w:spacing w:before="100" w:beforeAutospacing="1" w:after="100" w:afterAutospacing="1"/>
    </w:pPr>
  </w:style>
  <w:style w:type="character" w:customStyle="1" w:styleId="apple-converted-space">
    <w:name w:val="apple-converted-space"/>
    <w:basedOn w:val="Standardstycketeckensnitt"/>
    <w:rsid w:val="000B4988"/>
  </w:style>
  <w:style w:type="paragraph" w:customStyle="1" w:styleId="FirstParagraph">
    <w:name w:val="First Paragraph"/>
    <w:basedOn w:val="Brdtext"/>
    <w:next w:val="Brdtext"/>
    <w:qFormat/>
    <w:rsid w:val="00CD6BF7"/>
    <w:pPr>
      <w:spacing w:before="180" w:after="180" w:line="240" w:lineRule="auto"/>
    </w:pPr>
    <w:rPr>
      <w:rFonts w:asciiTheme="minorHAnsi" w:hAnsiTheme="minorHAnsi" w:cstheme="minorBidi"/>
      <w:lang w:val="en-US"/>
    </w:rPr>
  </w:style>
  <w:style w:type="paragraph" w:styleId="Brdtext">
    <w:name w:val="Body Text"/>
    <w:basedOn w:val="Normal"/>
    <w:link w:val="BrdtextChar"/>
    <w:uiPriority w:val="99"/>
    <w:unhideWhenUsed/>
    <w:rsid w:val="00CD6BF7"/>
    <w:pPr>
      <w:spacing w:after="120" w:line="276" w:lineRule="auto"/>
    </w:pPr>
    <w:rPr>
      <w:rFonts w:eastAsiaTheme="minorHAnsi"/>
      <w:lang w:eastAsia="en-US"/>
    </w:rPr>
  </w:style>
  <w:style w:type="character" w:customStyle="1" w:styleId="BrdtextChar">
    <w:name w:val="Brödtext Char"/>
    <w:basedOn w:val="Standardstycketeckensnitt"/>
    <w:link w:val="Brdtext"/>
    <w:uiPriority w:val="99"/>
    <w:rsid w:val="00CD6BF7"/>
    <w:rPr>
      <w:lang w:val="sv-SE"/>
    </w:rPr>
  </w:style>
  <w:style w:type="paragraph" w:customStyle="1" w:styleId="Compact">
    <w:name w:val="Compact"/>
    <w:basedOn w:val="Brdtext"/>
    <w:qFormat/>
    <w:rsid w:val="00CD6BF7"/>
    <w:pPr>
      <w:spacing w:before="36" w:after="36" w:line="240" w:lineRule="auto"/>
    </w:pPr>
    <w:rPr>
      <w:rFonts w:asciiTheme="minorHAnsi" w:hAnsiTheme="minorHAnsi" w:cstheme="minorBidi"/>
      <w:lang w:val="en-US"/>
    </w:rPr>
  </w:style>
  <w:style w:type="paragraph" w:customStyle="1" w:styleId="Author">
    <w:name w:val="Author"/>
    <w:next w:val="Brdtext"/>
    <w:qFormat/>
    <w:rsid w:val="00CD6BF7"/>
    <w:pPr>
      <w:keepNext/>
      <w:keepLines/>
      <w:spacing w:line="240" w:lineRule="auto"/>
      <w:jc w:val="center"/>
    </w:pPr>
    <w:rPr>
      <w:rFonts w:asciiTheme="minorHAnsi" w:hAnsiTheme="minorHAnsi" w:cstheme="minorBidi"/>
    </w:rPr>
  </w:style>
  <w:style w:type="paragraph" w:styleId="Litteraturfrteckning">
    <w:name w:val="Bibliography"/>
    <w:basedOn w:val="Normal"/>
    <w:qFormat/>
    <w:rsid w:val="00CD6BF7"/>
    <w:pPr>
      <w:spacing w:after="200"/>
    </w:pPr>
    <w:rPr>
      <w:rFonts w:asciiTheme="minorHAnsi" w:eastAsiaTheme="minorHAnsi" w:hAnsiTheme="minorHAnsi" w:cstheme="minorBidi"/>
      <w:lang w:val="en-US" w:eastAsia="en-US"/>
    </w:rPr>
  </w:style>
  <w:style w:type="table" w:customStyle="1" w:styleId="Table">
    <w:name w:val="Table"/>
    <w:semiHidden/>
    <w:unhideWhenUsed/>
    <w:qFormat/>
    <w:rsid w:val="00CD6BF7"/>
    <w:pPr>
      <w:spacing w:line="240" w:lineRule="auto"/>
    </w:pPr>
    <w:rPr>
      <w:rFonts w:asciiTheme="minorHAnsi" w:hAnsiTheme="minorHAnsi" w:cstheme="minorBidi"/>
      <w:sz w:val="20"/>
      <w:szCs w:val="20"/>
      <w:lang w:val="sv-SE" w:eastAsia="zh-C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AnvndHyperlnk">
    <w:name w:val="FollowedHyperlink"/>
    <w:basedOn w:val="Standardstycketeckensnitt"/>
    <w:uiPriority w:val="99"/>
    <w:semiHidden/>
    <w:unhideWhenUsed/>
    <w:rsid w:val="00E919C5"/>
    <w:rPr>
      <w:color w:val="800080" w:themeColor="followedHyperlink"/>
      <w:u w:val="single"/>
    </w:rPr>
  </w:style>
  <w:style w:type="character" w:styleId="Olstomnmnande">
    <w:name w:val="Unresolved Mention"/>
    <w:basedOn w:val="Standardstycketeckensnitt"/>
    <w:uiPriority w:val="99"/>
    <w:semiHidden/>
    <w:unhideWhenUsed/>
    <w:rsid w:val="00E919C5"/>
    <w:rPr>
      <w:color w:val="605E5C"/>
      <w:shd w:val="clear" w:color="auto" w:fill="E1DFDD"/>
    </w:rPr>
  </w:style>
  <w:style w:type="character" w:customStyle="1" w:styleId="textlayer--absolute">
    <w:name w:val="textlayer--absolute"/>
    <w:basedOn w:val="Standardstycketeckensnitt"/>
    <w:rsid w:val="00F76C5F"/>
  </w:style>
  <w:style w:type="paragraph" w:styleId="Fotnotstext">
    <w:name w:val="footnote text"/>
    <w:basedOn w:val="Normal"/>
    <w:link w:val="FotnotstextChar"/>
    <w:uiPriority w:val="99"/>
    <w:semiHidden/>
    <w:unhideWhenUsed/>
    <w:rsid w:val="00665475"/>
    <w:rPr>
      <w:sz w:val="20"/>
      <w:szCs w:val="20"/>
    </w:rPr>
  </w:style>
  <w:style w:type="character" w:customStyle="1" w:styleId="FotnotstextChar">
    <w:name w:val="Fotnotstext Char"/>
    <w:basedOn w:val="Standardstycketeckensnitt"/>
    <w:link w:val="Fotnotstext"/>
    <w:uiPriority w:val="99"/>
    <w:semiHidden/>
    <w:rsid w:val="00665475"/>
    <w:rPr>
      <w:rFonts w:eastAsia="Times New Roman"/>
      <w:sz w:val="20"/>
      <w:szCs w:val="20"/>
      <w:lang w:val="sv-SE" w:eastAsia="zh-CN"/>
    </w:rPr>
  </w:style>
  <w:style w:type="character" w:styleId="Fotnotsreferens">
    <w:name w:val="footnote reference"/>
    <w:basedOn w:val="Standardstycketeckensnitt"/>
    <w:uiPriority w:val="99"/>
    <w:semiHidden/>
    <w:unhideWhenUsed/>
    <w:rsid w:val="00665475"/>
    <w:rPr>
      <w:vertAlign w:val="superscript"/>
    </w:rPr>
  </w:style>
  <w:style w:type="paragraph" w:styleId="Liststycke">
    <w:name w:val="List Paragraph"/>
    <w:basedOn w:val="Normal"/>
    <w:uiPriority w:val="34"/>
    <w:qFormat/>
    <w:rsid w:val="00536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403">
      <w:bodyDiv w:val="1"/>
      <w:marLeft w:val="0"/>
      <w:marRight w:val="0"/>
      <w:marTop w:val="0"/>
      <w:marBottom w:val="0"/>
      <w:divBdr>
        <w:top w:val="none" w:sz="0" w:space="0" w:color="auto"/>
        <w:left w:val="none" w:sz="0" w:space="0" w:color="auto"/>
        <w:bottom w:val="none" w:sz="0" w:space="0" w:color="auto"/>
        <w:right w:val="none" w:sz="0" w:space="0" w:color="auto"/>
      </w:divBdr>
    </w:div>
    <w:div w:id="73817839">
      <w:bodyDiv w:val="1"/>
      <w:marLeft w:val="0"/>
      <w:marRight w:val="0"/>
      <w:marTop w:val="0"/>
      <w:marBottom w:val="0"/>
      <w:divBdr>
        <w:top w:val="none" w:sz="0" w:space="0" w:color="auto"/>
        <w:left w:val="none" w:sz="0" w:space="0" w:color="auto"/>
        <w:bottom w:val="none" w:sz="0" w:space="0" w:color="auto"/>
        <w:right w:val="none" w:sz="0" w:space="0" w:color="auto"/>
      </w:divBdr>
      <w:divsChild>
        <w:div w:id="2102289812">
          <w:marLeft w:val="0"/>
          <w:marRight w:val="0"/>
          <w:marTop w:val="0"/>
          <w:marBottom w:val="0"/>
          <w:divBdr>
            <w:top w:val="none" w:sz="0" w:space="0" w:color="auto"/>
            <w:left w:val="none" w:sz="0" w:space="0" w:color="auto"/>
            <w:bottom w:val="none" w:sz="0" w:space="0" w:color="auto"/>
            <w:right w:val="none" w:sz="0" w:space="0" w:color="auto"/>
          </w:divBdr>
          <w:divsChild>
            <w:div w:id="1174760782">
              <w:marLeft w:val="0"/>
              <w:marRight w:val="0"/>
              <w:marTop w:val="0"/>
              <w:marBottom w:val="0"/>
              <w:divBdr>
                <w:top w:val="none" w:sz="0" w:space="0" w:color="auto"/>
                <w:left w:val="none" w:sz="0" w:space="0" w:color="auto"/>
                <w:bottom w:val="none" w:sz="0" w:space="0" w:color="auto"/>
                <w:right w:val="none" w:sz="0" w:space="0" w:color="auto"/>
              </w:divBdr>
              <w:divsChild>
                <w:div w:id="11675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529">
      <w:bodyDiv w:val="1"/>
      <w:marLeft w:val="0"/>
      <w:marRight w:val="0"/>
      <w:marTop w:val="0"/>
      <w:marBottom w:val="0"/>
      <w:divBdr>
        <w:top w:val="none" w:sz="0" w:space="0" w:color="auto"/>
        <w:left w:val="none" w:sz="0" w:space="0" w:color="auto"/>
        <w:bottom w:val="none" w:sz="0" w:space="0" w:color="auto"/>
        <w:right w:val="none" w:sz="0" w:space="0" w:color="auto"/>
      </w:divBdr>
    </w:div>
    <w:div w:id="324170298">
      <w:bodyDiv w:val="1"/>
      <w:marLeft w:val="0"/>
      <w:marRight w:val="0"/>
      <w:marTop w:val="0"/>
      <w:marBottom w:val="0"/>
      <w:divBdr>
        <w:top w:val="none" w:sz="0" w:space="0" w:color="auto"/>
        <w:left w:val="none" w:sz="0" w:space="0" w:color="auto"/>
        <w:bottom w:val="none" w:sz="0" w:space="0" w:color="auto"/>
        <w:right w:val="none" w:sz="0" w:space="0" w:color="auto"/>
      </w:divBdr>
      <w:divsChild>
        <w:div w:id="2075006296">
          <w:marLeft w:val="0"/>
          <w:marRight w:val="0"/>
          <w:marTop w:val="0"/>
          <w:marBottom w:val="0"/>
          <w:divBdr>
            <w:top w:val="none" w:sz="0" w:space="0" w:color="auto"/>
            <w:left w:val="none" w:sz="0" w:space="0" w:color="auto"/>
            <w:bottom w:val="none" w:sz="0" w:space="0" w:color="auto"/>
            <w:right w:val="none" w:sz="0" w:space="0" w:color="auto"/>
          </w:divBdr>
          <w:divsChild>
            <w:div w:id="2026906049">
              <w:marLeft w:val="480"/>
              <w:marRight w:val="0"/>
              <w:marTop w:val="0"/>
              <w:marBottom w:val="0"/>
              <w:divBdr>
                <w:top w:val="none" w:sz="0" w:space="0" w:color="auto"/>
                <w:left w:val="none" w:sz="0" w:space="0" w:color="auto"/>
                <w:bottom w:val="none" w:sz="0" w:space="0" w:color="auto"/>
                <w:right w:val="none" w:sz="0" w:space="0" w:color="auto"/>
              </w:divBdr>
            </w:div>
          </w:divsChild>
        </w:div>
        <w:div w:id="1125540528">
          <w:marLeft w:val="0"/>
          <w:marRight w:val="0"/>
          <w:marTop w:val="0"/>
          <w:marBottom w:val="0"/>
          <w:divBdr>
            <w:top w:val="none" w:sz="0" w:space="0" w:color="auto"/>
            <w:left w:val="none" w:sz="0" w:space="0" w:color="auto"/>
            <w:bottom w:val="none" w:sz="0" w:space="0" w:color="auto"/>
            <w:right w:val="none" w:sz="0" w:space="0" w:color="auto"/>
          </w:divBdr>
          <w:divsChild>
            <w:div w:id="1781025249">
              <w:marLeft w:val="0"/>
              <w:marRight w:val="0"/>
              <w:marTop w:val="0"/>
              <w:marBottom w:val="0"/>
              <w:divBdr>
                <w:top w:val="none" w:sz="0" w:space="0" w:color="auto"/>
                <w:left w:val="none" w:sz="0" w:space="0" w:color="auto"/>
                <w:bottom w:val="none" w:sz="0" w:space="0" w:color="auto"/>
                <w:right w:val="none" w:sz="0" w:space="0" w:color="auto"/>
              </w:divBdr>
            </w:div>
            <w:div w:id="120232716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460419317">
      <w:bodyDiv w:val="1"/>
      <w:marLeft w:val="0"/>
      <w:marRight w:val="0"/>
      <w:marTop w:val="0"/>
      <w:marBottom w:val="0"/>
      <w:divBdr>
        <w:top w:val="none" w:sz="0" w:space="0" w:color="auto"/>
        <w:left w:val="none" w:sz="0" w:space="0" w:color="auto"/>
        <w:bottom w:val="none" w:sz="0" w:space="0" w:color="auto"/>
        <w:right w:val="none" w:sz="0" w:space="0" w:color="auto"/>
      </w:divBdr>
      <w:divsChild>
        <w:div w:id="940144345">
          <w:marLeft w:val="0"/>
          <w:marRight w:val="0"/>
          <w:marTop w:val="0"/>
          <w:marBottom w:val="0"/>
          <w:divBdr>
            <w:top w:val="single" w:sz="6" w:space="0" w:color="DDDDDD"/>
            <w:left w:val="single" w:sz="6" w:space="0" w:color="DDDDDD"/>
            <w:bottom w:val="single" w:sz="6" w:space="0" w:color="DDDDDD"/>
            <w:right w:val="single" w:sz="6" w:space="0" w:color="DDDDDD"/>
          </w:divBdr>
          <w:divsChild>
            <w:div w:id="1697534192">
              <w:marLeft w:val="0"/>
              <w:marRight w:val="0"/>
              <w:marTop w:val="0"/>
              <w:marBottom w:val="0"/>
              <w:divBdr>
                <w:top w:val="none" w:sz="0" w:space="0" w:color="auto"/>
                <w:left w:val="none" w:sz="0" w:space="0" w:color="auto"/>
                <w:bottom w:val="none" w:sz="0" w:space="0" w:color="auto"/>
                <w:right w:val="none" w:sz="0" w:space="0" w:color="auto"/>
              </w:divBdr>
              <w:divsChild>
                <w:div w:id="1602251833">
                  <w:marLeft w:val="0"/>
                  <w:marRight w:val="0"/>
                  <w:marTop w:val="0"/>
                  <w:marBottom w:val="0"/>
                  <w:divBdr>
                    <w:top w:val="none" w:sz="0" w:space="0" w:color="auto"/>
                    <w:left w:val="none" w:sz="0" w:space="0" w:color="auto"/>
                    <w:bottom w:val="none" w:sz="0" w:space="0" w:color="auto"/>
                    <w:right w:val="none" w:sz="0" w:space="0" w:color="auto"/>
                  </w:divBdr>
                  <w:divsChild>
                    <w:div w:id="15015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42652">
      <w:bodyDiv w:val="1"/>
      <w:marLeft w:val="0"/>
      <w:marRight w:val="0"/>
      <w:marTop w:val="0"/>
      <w:marBottom w:val="0"/>
      <w:divBdr>
        <w:top w:val="none" w:sz="0" w:space="0" w:color="auto"/>
        <w:left w:val="none" w:sz="0" w:space="0" w:color="auto"/>
        <w:bottom w:val="none" w:sz="0" w:space="0" w:color="auto"/>
        <w:right w:val="none" w:sz="0" w:space="0" w:color="auto"/>
      </w:divBdr>
    </w:div>
    <w:div w:id="545532428">
      <w:bodyDiv w:val="1"/>
      <w:marLeft w:val="0"/>
      <w:marRight w:val="0"/>
      <w:marTop w:val="0"/>
      <w:marBottom w:val="0"/>
      <w:divBdr>
        <w:top w:val="none" w:sz="0" w:space="0" w:color="auto"/>
        <w:left w:val="none" w:sz="0" w:space="0" w:color="auto"/>
        <w:bottom w:val="none" w:sz="0" w:space="0" w:color="auto"/>
        <w:right w:val="none" w:sz="0" w:space="0" w:color="auto"/>
      </w:divBdr>
      <w:divsChild>
        <w:div w:id="404963152">
          <w:marLeft w:val="0"/>
          <w:marRight w:val="0"/>
          <w:marTop w:val="0"/>
          <w:marBottom w:val="0"/>
          <w:divBdr>
            <w:top w:val="single" w:sz="2" w:space="0" w:color="E3E3E3"/>
            <w:left w:val="single" w:sz="2" w:space="0" w:color="E3E3E3"/>
            <w:bottom w:val="single" w:sz="2" w:space="0" w:color="E3E3E3"/>
            <w:right w:val="single" w:sz="2" w:space="0" w:color="E3E3E3"/>
          </w:divBdr>
          <w:divsChild>
            <w:div w:id="2052656530">
              <w:marLeft w:val="0"/>
              <w:marRight w:val="0"/>
              <w:marTop w:val="0"/>
              <w:marBottom w:val="0"/>
              <w:divBdr>
                <w:top w:val="single" w:sz="2" w:space="0" w:color="E3E3E3"/>
                <w:left w:val="single" w:sz="2" w:space="0" w:color="E3E3E3"/>
                <w:bottom w:val="single" w:sz="2" w:space="0" w:color="E3E3E3"/>
                <w:right w:val="single" w:sz="2" w:space="0" w:color="E3E3E3"/>
              </w:divBdr>
              <w:divsChild>
                <w:div w:id="1607690457">
                  <w:marLeft w:val="0"/>
                  <w:marRight w:val="0"/>
                  <w:marTop w:val="0"/>
                  <w:marBottom w:val="0"/>
                  <w:divBdr>
                    <w:top w:val="single" w:sz="2" w:space="0" w:color="E3E3E3"/>
                    <w:left w:val="single" w:sz="2" w:space="0" w:color="E3E3E3"/>
                    <w:bottom w:val="single" w:sz="2" w:space="0" w:color="E3E3E3"/>
                    <w:right w:val="single" w:sz="2" w:space="0" w:color="E3E3E3"/>
                  </w:divBdr>
                  <w:divsChild>
                    <w:div w:id="1272857904">
                      <w:marLeft w:val="0"/>
                      <w:marRight w:val="0"/>
                      <w:marTop w:val="0"/>
                      <w:marBottom w:val="0"/>
                      <w:divBdr>
                        <w:top w:val="single" w:sz="2" w:space="0" w:color="E3E3E3"/>
                        <w:left w:val="single" w:sz="2" w:space="0" w:color="E3E3E3"/>
                        <w:bottom w:val="single" w:sz="2" w:space="0" w:color="E3E3E3"/>
                        <w:right w:val="single" w:sz="2" w:space="0" w:color="E3E3E3"/>
                      </w:divBdr>
                      <w:divsChild>
                        <w:div w:id="103162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4422043">
          <w:marLeft w:val="0"/>
          <w:marRight w:val="0"/>
          <w:marTop w:val="0"/>
          <w:marBottom w:val="0"/>
          <w:divBdr>
            <w:top w:val="single" w:sz="2" w:space="0" w:color="E3E3E3"/>
            <w:left w:val="single" w:sz="2" w:space="0" w:color="E3E3E3"/>
            <w:bottom w:val="single" w:sz="2" w:space="0" w:color="E3E3E3"/>
            <w:right w:val="single" w:sz="2" w:space="0" w:color="E3E3E3"/>
          </w:divBdr>
          <w:divsChild>
            <w:div w:id="8722509">
              <w:marLeft w:val="0"/>
              <w:marRight w:val="0"/>
              <w:marTop w:val="0"/>
              <w:marBottom w:val="0"/>
              <w:divBdr>
                <w:top w:val="single" w:sz="2" w:space="0" w:color="E3E3E3"/>
                <w:left w:val="single" w:sz="2" w:space="0" w:color="E3E3E3"/>
                <w:bottom w:val="single" w:sz="2" w:space="0" w:color="E3E3E3"/>
                <w:right w:val="single" w:sz="2" w:space="0" w:color="E3E3E3"/>
              </w:divBdr>
            </w:div>
            <w:div w:id="399208031">
              <w:marLeft w:val="0"/>
              <w:marRight w:val="0"/>
              <w:marTop w:val="0"/>
              <w:marBottom w:val="0"/>
              <w:divBdr>
                <w:top w:val="single" w:sz="2" w:space="0" w:color="E3E3E3"/>
                <w:left w:val="single" w:sz="2" w:space="0" w:color="E3E3E3"/>
                <w:bottom w:val="single" w:sz="2" w:space="0" w:color="E3E3E3"/>
                <w:right w:val="single" w:sz="2" w:space="0" w:color="E3E3E3"/>
              </w:divBdr>
              <w:divsChild>
                <w:div w:id="2014994553">
                  <w:marLeft w:val="0"/>
                  <w:marRight w:val="0"/>
                  <w:marTop w:val="0"/>
                  <w:marBottom w:val="0"/>
                  <w:divBdr>
                    <w:top w:val="single" w:sz="2" w:space="0" w:color="E3E3E3"/>
                    <w:left w:val="single" w:sz="2" w:space="0" w:color="E3E3E3"/>
                    <w:bottom w:val="single" w:sz="2" w:space="0" w:color="E3E3E3"/>
                    <w:right w:val="single" w:sz="2" w:space="0" w:color="E3E3E3"/>
                  </w:divBdr>
                  <w:divsChild>
                    <w:div w:id="952828177">
                      <w:marLeft w:val="0"/>
                      <w:marRight w:val="0"/>
                      <w:marTop w:val="0"/>
                      <w:marBottom w:val="0"/>
                      <w:divBdr>
                        <w:top w:val="single" w:sz="2" w:space="0" w:color="E3E3E3"/>
                        <w:left w:val="single" w:sz="2" w:space="0" w:color="E3E3E3"/>
                        <w:bottom w:val="single" w:sz="2" w:space="0" w:color="E3E3E3"/>
                        <w:right w:val="single" w:sz="2" w:space="0" w:color="E3E3E3"/>
                      </w:divBdr>
                      <w:divsChild>
                        <w:div w:id="1183204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25819495">
      <w:bodyDiv w:val="1"/>
      <w:marLeft w:val="0"/>
      <w:marRight w:val="0"/>
      <w:marTop w:val="0"/>
      <w:marBottom w:val="0"/>
      <w:divBdr>
        <w:top w:val="none" w:sz="0" w:space="0" w:color="auto"/>
        <w:left w:val="none" w:sz="0" w:space="0" w:color="auto"/>
        <w:bottom w:val="none" w:sz="0" w:space="0" w:color="auto"/>
        <w:right w:val="none" w:sz="0" w:space="0" w:color="auto"/>
      </w:divBdr>
      <w:divsChild>
        <w:div w:id="1067723120">
          <w:marLeft w:val="0"/>
          <w:marRight w:val="0"/>
          <w:marTop w:val="0"/>
          <w:marBottom w:val="0"/>
          <w:divBdr>
            <w:top w:val="none" w:sz="0" w:space="0" w:color="auto"/>
            <w:left w:val="none" w:sz="0" w:space="0" w:color="auto"/>
            <w:bottom w:val="none" w:sz="0" w:space="0" w:color="auto"/>
            <w:right w:val="none" w:sz="0" w:space="0" w:color="auto"/>
          </w:divBdr>
          <w:divsChild>
            <w:div w:id="2000843906">
              <w:marLeft w:val="480"/>
              <w:marRight w:val="0"/>
              <w:marTop w:val="0"/>
              <w:marBottom w:val="0"/>
              <w:divBdr>
                <w:top w:val="none" w:sz="0" w:space="0" w:color="auto"/>
                <w:left w:val="none" w:sz="0" w:space="0" w:color="auto"/>
                <w:bottom w:val="none" w:sz="0" w:space="0" w:color="auto"/>
                <w:right w:val="none" w:sz="0" w:space="0" w:color="auto"/>
              </w:divBdr>
            </w:div>
          </w:divsChild>
        </w:div>
        <w:div w:id="200675340">
          <w:marLeft w:val="0"/>
          <w:marRight w:val="0"/>
          <w:marTop w:val="0"/>
          <w:marBottom w:val="0"/>
          <w:divBdr>
            <w:top w:val="none" w:sz="0" w:space="0" w:color="auto"/>
            <w:left w:val="none" w:sz="0" w:space="0" w:color="auto"/>
            <w:bottom w:val="none" w:sz="0" w:space="0" w:color="auto"/>
            <w:right w:val="none" w:sz="0" w:space="0" w:color="auto"/>
          </w:divBdr>
          <w:divsChild>
            <w:div w:id="1220558669">
              <w:marLeft w:val="0"/>
              <w:marRight w:val="0"/>
              <w:marTop w:val="0"/>
              <w:marBottom w:val="0"/>
              <w:divBdr>
                <w:top w:val="none" w:sz="0" w:space="0" w:color="auto"/>
                <w:left w:val="none" w:sz="0" w:space="0" w:color="auto"/>
                <w:bottom w:val="none" w:sz="0" w:space="0" w:color="auto"/>
                <w:right w:val="none" w:sz="0" w:space="0" w:color="auto"/>
              </w:divBdr>
            </w:div>
            <w:div w:id="364908922">
              <w:marLeft w:val="480"/>
              <w:marRight w:val="0"/>
              <w:marTop w:val="0"/>
              <w:marBottom w:val="0"/>
              <w:divBdr>
                <w:top w:val="none" w:sz="0" w:space="0" w:color="auto"/>
                <w:left w:val="none" w:sz="0" w:space="0" w:color="auto"/>
                <w:bottom w:val="none" w:sz="0" w:space="0" w:color="auto"/>
                <w:right w:val="none" w:sz="0" w:space="0" w:color="auto"/>
              </w:divBdr>
            </w:div>
          </w:divsChild>
        </w:div>
        <w:div w:id="1143082970">
          <w:marLeft w:val="0"/>
          <w:marRight w:val="0"/>
          <w:marTop w:val="0"/>
          <w:marBottom w:val="0"/>
          <w:divBdr>
            <w:top w:val="none" w:sz="0" w:space="0" w:color="auto"/>
            <w:left w:val="none" w:sz="0" w:space="0" w:color="auto"/>
            <w:bottom w:val="none" w:sz="0" w:space="0" w:color="auto"/>
            <w:right w:val="none" w:sz="0" w:space="0" w:color="auto"/>
          </w:divBdr>
          <w:divsChild>
            <w:div w:id="947932717">
              <w:marLeft w:val="0"/>
              <w:marRight w:val="0"/>
              <w:marTop w:val="0"/>
              <w:marBottom w:val="0"/>
              <w:divBdr>
                <w:top w:val="none" w:sz="0" w:space="0" w:color="auto"/>
                <w:left w:val="none" w:sz="0" w:space="0" w:color="auto"/>
                <w:bottom w:val="none" w:sz="0" w:space="0" w:color="auto"/>
                <w:right w:val="none" w:sz="0" w:space="0" w:color="auto"/>
              </w:divBdr>
            </w:div>
            <w:div w:id="58762145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976373016">
      <w:bodyDiv w:val="1"/>
      <w:marLeft w:val="0"/>
      <w:marRight w:val="0"/>
      <w:marTop w:val="0"/>
      <w:marBottom w:val="0"/>
      <w:divBdr>
        <w:top w:val="none" w:sz="0" w:space="0" w:color="auto"/>
        <w:left w:val="none" w:sz="0" w:space="0" w:color="auto"/>
        <w:bottom w:val="none" w:sz="0" w:space="0" w:color="auto"/>
        <w:right w:val="none" w:sz="0" w:space="0" w:color="auto"/>
      </w:divBdr>
    </w:div>
    <w:div w:id="1063719039">
      <w:bodyDiv w:val="1"/>
      <w:marLeft w:val="0"/>
      <w:marRight w:val="0"/>
      <w:marTop w:val="0"/>
      <w:marBottom w:val="0"/>
      <w:divBdr>
        <w:top w:val="none" w:sz="0" w:space="0" w:color="auto"/>
        <w:left w:val="none" w:sz="0" w:space="0" w:color="auto"/>
        <w:bottom w:val="none" w:sz="0" w:space="0" w:color="auto"/>
        <w:right w:val="none" w:sz="0" w:space="0" w:color="auto"/>
      </w:divBdr>
      <w:divsChild>
        <w:div w:id="861163440">
          <w:marLeft w:val="0"/>
          <w:marRight w:val="0"/>
          <w:marTop w:val="0"/>
          <w:marBottom w:val="0"/>
          <w:divBdr>
            <w:top w:val="none" w:sz="0" w:space="0" w:color="auto"/>
            <w:left w:val="none" w:sz="0" w:space="0" w:color="auto"/>
            <w:bottom w:val="none" w:sz="0" w:space="0" w:color="auto"/>
            <w:right w:val="none" w:sz="0" w:space="0" w:color="auto"/>
          </w:divBdr>
          <w:divsChild>
            <w:div w:id="12101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86718">
      <w:bodyDiv w:val="1"/>
      <w:marLeft w:val="0"/>
      <w:marRight w:val="0"/>
      <w:marTop w:val="0"/>
      <w:marBottom w:val="0"/>
      <w:divBdr>
        <w:top w:val="none" w:sz="0" w:space="0" w:color="auto"/>
        <w:left w:val="none" w:sz="0" w:space="0" w:color="auto"/>
        <w:bottom w:val="none" w:sz="0" w:space="0" w:color="auto"/>
        <w:right w:val="none" w:sz="0" w:space="0" w:color="auto"/>
      </w:divBdr>
      <w:divsChild>
        <w:div w:id="2100254084">
          <w:marLeft w:val="0"/>
          <w:marRight w:val="0"/>
          <w:marTop w:val="0"/>
          <w:marBottom w:val="0"/>
          <w:divBdr>
            <w:top w:val="single" w:sz="6" w:space="0" w:color="DDDDDD"/>
            <w:left w:val="single" w:sz="6" w:space="0" w:color="DDDDDD"/>
            <w:bottom w:val="single" w:sz="6" w:space="0" w:color="DDDDDD"/>
            <w:right w:val="single" w:sz="6" w:space="0" w:color="DDDDDD"/>
          </w:divBdr>
          <w:divsChild>
            <w:div w:id="821700434">
              <w:marLeft w:val="0"/>
              <w:marRight w:val="0"/>
              <w:marTop w:val="0"/>
              <w:marBottom w:val="0"/>
              <w:divBdr>
                <w:top w:val="none" w:sz="0" w:space="0" w:color="auto"/>
                <w:left w:val="none" w:sz="0" w:space="0" w:color="auto"/>
                <w:bottom w:val="none" w:sz="0" w:space="0" w:color="auto"/>
                <w:right w:val="none" w:sz="0" w:space="0" w:color="auto"/>
              </w:divBdr>
              <w:divsChild>
                <w:div w:id="128715641">
                  <w:marLeft w:val="0"/>
                  <w:marRight w:val="0"/>
                  <w:marTop w:val="0"/>
                  <w:marBottom w:val="0"/>
                  <w:divBdr>
                    <w:top w:val="none" w:sz="0" w:space="0" w:color="auto"/>
                    <w:left w:val="none" w:sz="0" w:space="0" w:color="auto"/>
                    <w:bottom w:val="none" w:sz="0" w:space="0" w:color="auto"/>
                    <w:right w:val="none" w:sz="0" w:space="0" w:color="auto"/>
                  </w:divBdr>
                  <w:divsChild>
                    <w:div w:id="16337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17658">
      <w:bodyDiv w:val="1"/>
      <w:marLeft w:val="0"/>
      <w:marRight w:val="0"/>
      <w:marTop w:val="0"/>
      <w:marBottom w:val="0"/>
      <w:divBdr>
        <w:top w:val="none" w:sz="0" w:space="0" w:color="auto"/>
        <w:left w:val="none" w:sz="0" w:space="0" w:color="auto"/>
        <w:bottom w:val="none" w:sz="0" w:space="0" w:color="auto"/>
        <w:right w:val="none" w:sz="0" w:space="0" w:color="auto"/>
      </w:divBdr>
      <w:divsChild>
        <w:div w:id="2105877371">
          <w:marLeft w:val="0"/>
          <w:marRight w:val="0"/>
          <w:marTop w:val="0"/>
          <w:marBottom w:val="0"/>
          <w:divBdr>
            <w:top w:val="none" w:sz="0" w:space="0" w:color="auto"/>
            <w:left w:val="none" w:sz="0" w:space="0" w:color="auto"/>
            <w:bottom w:val="none" w:sz="0" w:space="0" w:color="auto"/>
            <w:right w:val="none" w:sz="0" w:space="0" w:color="auto"/>
          </w:divBdr>
          <w:divsChild>
            <w:div w:id="6111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4334">
      <w:bodyDiv w:val="1"/>
      <w:marLeft w:val="0"/>
      <w:marRight w:val="0"/>
      <w:marTop w:val="0"/>
      <w:marBottom w:val="0"/>
      <w:divBdr>
        <w:top w:val="none" w:sz="0" w:space="0" w:color="auto"/>
        <w:left w:val="none" w:sz="0" w:space="0" w:color="auto"/>
        <w:bottom w:val="none" w:sz="0" w:space="0" w:color="auto"/>
        <w:right w:val="none" w:sz="0" w:space="0" w:color="auto"/>
      </w:divBdr>
      <w:divsChild>
        <w:div w:id="843203921">
          <w:marLeft w:val="0"/>
          <w:marRight w:val="0"/>
          <w:marTop w:val="0"/>
          <w:marBottom w:val="0"/>
          <w:divBdr>
            <w:top w:val="single" w:sz="6" w:space="0" w:color="DDDDDD"/>
            <w:left w:val="single" w:sz="6" w:space="0" w:color="DDDDDD"/>
            <w:bottom w:val="single" w:sz="6" w:space="0" w:color="DDDDDD"/>
            <w:right w:val="single" w:sz="6" w:space="0" w:color="DDDDDD"/>
          </w:divBdr>
          <w:divsChild>
            <w:div w:id="2114394138">
              <w:marLeft w:val="0"/>
              <w:marRight w:val="0"/>
              <w:marTop w:val="0"/>
              <w:marBottom w:val="0"/>
              <w:divBdr>
                <w:top w:val="none" w:sz="0" w:space="0" w:color="auto"/>
                <w:left w:val="none" w:sz="0" w:space="0" w:color="auto"/>
                <w:bottom w:val="none" w:sz="0" w:space="0" w:color="auto"/>
                <w:right w:val="none" w:sz="0" w:space="0" w:color="auto"/>
              </w:divBdr>
              <w:divsChild>
                <w:div w:id="1867328762">
                  <w:marLeft w:val="0"/>
                  <w:marRight w:val="0"/>
                  <w:marTop w:val="0"/>
                  <w:marBottom w:val="0"/>
                  <w:divBdr>
                    <w:top w:val="none" w:sz="0" w:space="0" w:color="auto"/>
                    <w:left w:val="none" w:sz="0" w:space="0" w:color="auto"/>
                    <w:bottom w:val="none" w:sz="0" w:space="0" w:color="auto"/>
                    <w:right w:val="none" w:sz="0" w:space="0" w:color="auto"/>
                  </w:divBdr>
                  <w:divsChild>
                    <w:div w:id="18177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27831">
      <w:bodyDiv w:val="1"/>
      <w:marLeft w:val="0"/>
      <w:marRight w:val="0"/>
      <w:marTop w:val="0"/>
      <w:marBottom w:val="0"/>
      <w:divBdr>
        <w:top w:val="none" w:sz="0" w:space="0" w:color="auto"/>
        <w:left w:val="none" w:sz="0" w:space="0" w:color="auto"/>
        <w:bottom w:val="none" w:sz="0" w:space="0" w:color="auto"/>
        <w:right w:val="none" w:sz="0" w:space="0" w:color="auto"/>
      </w:divBdr>
      <w:divsChild>
        <w:div w:id="75713850">
          <w:marLeft w:val="0"/>
          <w:marRight w:val="0"/>
          <w:marTop w:val="0"/>
          <w:marBottom w:val="0"/>
          <w:divBdr>
            <w:top w:val="none" w:sz="0" w:space="0" w:color="auto"/>
            <w:left w:val="none" w:sz="0" w:space="0" w:color="auto"/>
            <w:bottom w:val="none" w:sz="0" w:space="0" w:color="auto"/>
            <w:right w:val="none" w:sz="0" w:space="0" w:color="auto"/>
          </w:divBdr>
          <w:divsChild>
            <w:div w:id="5275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131">
      <w:bodyDiv w:val="1"/>
      <w:marLeft w:val="0"/>
      <w:marRight w:val="0"/>
      <w:marTop w:val="0"/>
      <w:marBottom w:val="0"/>
      <w:divBdr>
        <w:top w:val="none" w:sz="0" w:space="0" w:color="auto"/>
        <w:left w:val="none" w:sz="0" w:space="0" w:color="auto"/>
        <w:bottom w:val="none" w:sz="0" w:space="0" w:color="auto"/>
        <w:right w:val="none" w:sz="0" w:space="0" w:color="auto"/>
      </w:divBdr>
      <w:divsChild>
        <w:div w:id="850722952">
          <w:marLeft w:val="0"/>
          <w:marRight w:val="0"/>
          <w:marTop w:val="0"/>
          <w:marBottom w:val="0"/>
          <w:divBdr>
            <w:top w:val="none" w:sz="0" w:space="0" w:color="auto"/>
            <w:left w:val="none" w:sz="0" w:space="0" w:color="auto"/>
            <w:bottom w:val="none" w:sz="0" w:space="0" w:color="auto"/>
            <w:right w:val="none" w:sz="0" w:space="0" w:color="auto"/>
          </w:divBdr>
          <w:divsChild>
            <w:div w:id="29231533">
              <w:marLeft w:val="0"/>
              <w:marRight w:val="0"/>
              <w:marTop w:val="0"/>
              <w:marBottom w:val="0"/>
              <w:divBdr>
                <w:top w:val="none" w:sz="0" w:space="0" w:color="auto"/>
                <w:left w:val="none" w:sz="0" w:space="0" w:color="auto"/>
                <w:bottom w:val="none" w:sz="0" w:space="0" w:color="auto"/>
                <w:right w:val="none" w:sz="0" w:space="0" w:color="auto"/>
              </w:divBdr>
              <w:divsChild>
                <w:div w:id="18851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65732">
      <w:bodyDiv w:val="1"/>
      <w:marLeft w:val="0"/>
      <w:marRight w:val="0"/>
      <w:marTop w:val="0"/>
      <w:marBottom w:val="0"/>
      <w:divBdr>
        <w:top w:val="none" w:sz="0" w:space="0" w:color="auto"/>
        <w:left w:val="none" w:sz="0" w:space="0" w:color="auto"/>
        <w:bottom w:val="none" w:sz="0" w:space="0" w:color="auto"/>
        <w:right w:val="none" w:sz="0" w:space="0" w:color="auto"/>
      </w:divBdr>
      <w:divsChild>
        <w:div w:id="2112434165">
          <w:marLeft w:val="0"/>
          <w:marRight w:val="0"/>
          <w:marTop w:val="0"/>
          <w:marBottom w:val="0"/>
          <w:divBdr>
            <w:top w:val="single" w:sz="6" w:space="0" w:color="DDDDDD"/>
            <w:left w:val="single" w:sz="6" w:space="0" w:color="DDDDDD"/>
            <w:bottom w:val="single" w:sz="6" w:space="0" w:color="DDDDDD"/>
            <w:right w:val="single" w:sz="6" w:space="0" w:color="DDDDDD"/>
          </w:divBdr>
          <w:divsChild>
            <w:div w:id="1300570574">
              <w:marLeft w:val="0"/>
              <w:marRight w:val="0"/>
              <w:marTop w:val="0"/>
              <w:marBottom w:val="0"/>
              <w:divBdr>
                <w:top w:val="none" w:sz="0" w:space="0" w:color="auto"/>
                <w:left w:val="none" w:sz="0" w:space="0" w:color="auto"/>
                <w:bottom w:val="none" w:sz="0" w:space="0" w:color="auto"/>
                <w:right w:val="none" w:sz="0" w:space="0" w:color="auto"/>
              </w:divBdr>
              <w:divsChild>
                <w:div w:id="1147667228">
                  <w:marLeft w:val="0"/>
                  <w:marRight w:val="0"/>
                  <w:marTop w:val="0"/>
                  <w:marBottom w:val="0"/>
                  <w:divBdr>
                    <w:top w:val="none" w:sz="0" w:space="0" w:color="auto"/>
                    <w:left w:val="none" w:sz="0" w:space="0" w:color="auto"/>
                    <w:bottom w:val="none" w:sz="0" w:space="0" w:color="auto"/>
                    <w:right w:val="none" w:sz="0" w:space="0" w:color="auto"/>
                  </w:divBdr>
                  <w:divsChild>
                    <w:div w:id="19350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97811">
      <w:bodyDiv w:val="1"/>
      <w:marLeft w:val="0"/>
      <w:marRight w:val="0"/>
      <w:marTop w:val="0"/>
      <w:marBottom w:val="0"/>
      <w:divBdr>
        <w:top w:val="none" w:sz="0" w:space="0" w:color="auto"/>
        <w:left w:val="none" w:sz="0" w:space="0" w:color="auto"/>
        <w:bottom w:val="none" w:sz="0" w:space="0" w:color="auto"/>
        <w:right w:val="none" w:sz="0" w:space="0" w:color="auto"/>
      </w:divBdr>
      <w:divsChild>
        <w:div w:id="1546330257">
          <w:marLeft w:val="0"/>
          <w:marRight w:val="0"/>
          <w:marTop w:val="0"/>
          <w:marBottom w:val="0"/>
          <w:divBdr>
            <w:top w:val="none" w:sz="0" w:space="0" w:color="auto"/>
            <w:left w:val="none" w:sz="0" w:space="0" w:color="auto"/>
            <w:bottom w:val="none" w:sz="0" w:space="0" w:color="auto"/>
            <w:right w:val="none" w:sz="0" w:space="0" w:color="auto"/>
          </w:divBdr>
          <w:divsChild>
            <w:div w:id="13990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7130">
      <w:bodyDiv w:val="1"/>
      <w:marLeft w:val="0"/>
      <w:marRight w:val="0"/>
      <w:marTop w:val="0"/>
      <w:marBottom w:val="0"/>
      <w:divBdr>
        <w:top w:val="none" w:sz="0" w:space="0" w:color="auto"/>
        <w:left w:val="none" w:sz="0" w:space="0" w:color="auto"/>
        <w:bottom w:val="none" w:sz="0" w:space="0" w:color="auto"/>
        <w:right w:val="none" w:sz="0" w:space="0" w:color="auto"/>
      </w:divBdr>
      <w:divsChild>
        <w:div w:id="1731802165">
          <w:marLeft w:val="0"/>
          <w:marRight w:val="0"/>
          <w:marTop w:val="0"/>
          <w:marBottom w:val="0"/>
          <w:divBdr>
            <w:top w:val="single" w:sz="6" w:space="0" w:color="DDDDDD"/>
            <w:left w:val="single" w:sz="6" w:space="0" w:color="DDDDDD"/>
            <w:bottom w:val="single" w:sz="6" w:space="0" w:color="DDDDDD"/>
            <w:right w:val="single" w:sz="6" w:space="0" w:color="DDDDDD"/>
          </w:divBdr>
          <w:divsChild>
            <w:div w:id="90396958">
              <w:marLeft w:val="0"/>
              <w:marRight w:val="0"/>
              <w:marTop w:val="0"/>
              <w:marBottom w:val="0"/>
              <w:divBdr>
                <w:top w:val="none" w:sz="0" w:space="0" w:color="auto"/>
                <w:left w:val="none" w:sz="0" w:space="0" w:color="auto"/>
                <w:bottom w:val="none" w:sz="0" w:space="0" w:color="auto"/>
                <w:right w:val="none" w:sz="0" w:space="0" w:color="auto"/>
              </w:divBdr>
              <w:divsChild>
                <w:div w:id="458572975">
                  <w:marLeft w:val="0"/>
                  <w:marRight w:val="0"/>
                  <w:marTop w:val="0"/>
                  <w:marBottom w:val="0"/>
                  <w:divBdr>
                    <w:top w:val="none" w:sz="0" w:space="0" w:color="auto"/>
                    <w:left w:val="none" w:sz="0" w:space="0" w:color="auto"/>
                    <w:bottom w:val="none" w:sz="0" w:space="0" w:color="auto"/>
                    <w:right w:val="none" w:sz="0" w:space="0" w:color="auto"/>
                  </w:divBdr>
                  <w:divsChild>
                    <w:div w:id="12933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880448">
      <w:bodyDiv w:val="1"/>
      <w:marLeft w:val="0"/>
      <w:marRight w:val="0"/>
      <w:marTop w:val="0"/>
      <w:marBottom w:val="0"/>
      <w:divBdr>
        <w:top w:val="none" w:sz="0" w:space="0" w:color="auto"/>
        <w:left w:val="none" w:sz="0" w:space="0" w:color="auto"/>
        <w:bottom w:val="none" w:sz="0" w:space="0" w:color="auto"/>
        <w:right w:val="none" w:sz="0" w:space="0" w:color="auto"/>
      </w:divBdr>
      <w:divsChild>
        <w:div w:id="194269998">
          <w:marLeft w:val="0"/>
          <w:marRight w:val="0"/>
          <w:marTop w:val="0"/>
          <w:marBottom w:val="0"/>
          <w:divBdr>
            <w:top w:val="single" w:sz="2" w:space="0" w:color="E3E3E3"/>
            <w:left w:val="single" w:sz="2" w:space="0" w:color="E3E3E3"/>
            <w:bottom w:val="single" w:sz="2" w:space="0" w:color="E3E3E3"/>
            <w:right w:val="single" w:sz="2" w:space="0" w:color="E3E3E3"/>
          </w:divBdr>
          <w:divsChild>
            <w:div w:id="437993487">
              <w:marLeft w:val="0"/>
              <w:marRight w:val="0"/>
              <w:marTop w:val="0"/>
              <w:marBottom w:val="0"/>
              <w:divBdr>
                <w:top w:val="single" w:sz="2" w:space="0" w:color="E3E3E3"/>
                <w:left w:val="single" w:sz="2" w:space="0" w:color="E3E3E3"/>
                <w:bottom w:val="single" w:sz="2" w:space="0" w:color="E3E3E3"/>
                <w:right w:val="single" w:sz="2" w:space="0" w:color="E3E3E3"/>
              </w:divBdr>
              <w:divsChild>
                <w:div w:id="2016220849">
                  <w:marLeft w:val="0"/>
                  <w:marRight w:val="0"/>
                  <w:marTop w:val="0"/>
                  <w:marBottom w:val="0"/>
                  <w:divBdr>
                    <w:top w:val="single" w:sz="2" w:space="0" w:color="E3E3E3"/>
                    <w:left w:val="single" w:sz="2" w:space="0" w:color="E3E3E3"/>
                    <w:bottom w:val="single" w:sz="2" w:space="0" w:color="E3E3E3"/>
                    <w:right w:val="single" w:sz="2" w:space="0" w:color="E3E3E3"/>
                  </w:divBdr>
                  <w:divsChild>
                    <w:div w:id="429013473">
                      <w:marLeft w:val="0"/>
                      <w:marRight w:val="0"/>
                      <w:marTop w:val="0"/>
                      <w:marBottom w:val="0"/>
                      <w:divBdr>
                        <w:top w:val="single" w:sz="2" w:space="0" w:color="E3E3E3"/>
                        <w:left w:val="single" w:sz="2" w:space="0" w:color="E3E3E3"/>
                        <w:bottom w:val="single" w:sz="2" w:space="0" w:color="E3E3E3"/>
                        <w:right w:val="single" w:sz="2" w:space="0" w:color="E3E3E3"/>
                      </w:divBdr>
                      <w:divsChild>
                        <w:div w:id="847408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3645750">
          <w:marLeft w:val="0"/>
          <w:marRight w:val="0"/>
          <w:marTop w:val="0"/>
          <w:marBottom w:val="0"/>
          <w:divBdr>
            <w:top w:val="single" w:sz="2" w:space="0" w:color="E3E3E3"/>
            <w:left w:val="single" w:sz="2" w:space="0" w:color="E3E3E3"/>
            <w:bottom w:val="single" w:sz="2" w:space="0" w:color="E3E3E3"/>
            <w:right w:val="single" w:sz="2" w:space="0" w:color="E3E3E3"/>
          </w:divBdr>
          <w:divsChild>
            <w:div w:id="588317686">
              <w:marLeft w:val="0"/>
              <w:marRight w:val="0"/>
              <w:marTop w:val="0"/>
              <w:marBottom w:val="0"/>
              <w:divBdr>
                <w:top w:val="single" w:sz="2" w:space="0" w:color="E3E3E3"/>
                <w:left w:val="single" w:sz="2" w:space="0" w:color="E3E3E3"/>
                <w:bottom w:val="single" w:sz="2" w:space="0" w:color="E3E3E3"/>
                <w:right w:val="single" w:sz="2" w:space="0" w:color="E3E3E3"/>
              </w:divBdr>
            </w:div>
            <w:div w:id="71124012">
              <w:marLeft w:val="0"/>
              <w:marRight w:val="0"/>
              <w:marTop w:val="0"/>
              <w:marBottom w:val="0"/>
              <w:divBdr>
                <w:top w:val="single" w:sz="2" w:space="0" w:color="E3E3E3"/>
                <w:left w:val="single" w:sz="2" w:space="0" w:color="E3E3E3"/>
                <w:bottom w:val="single" w:sz="2" w:space="0" w:color="E3E3E3"/>
                <w:right w:val="single" w:sz="2" w:space="0" w:color="E3E3E3"/>
              </w:divBdr>
              <w:divsChild>
                <w:div w:id="292756372">
                  <w:marLeft w:val="0"/>
                  <w:marRight w:val="0"/>
                  <w:marTop w:val="0"/>
                  <w:marBottom w:val="0"/>
                  <w:divBdr>
                    <w:top w:val="single" w:sz="2" w:space="0" w:color="E3E3E3"/>
                    <w:left w:val="single" w:sz="2" w:space="0" w:color="E3E3E3"/>
                    <w:bottom w:val="single" w:sz="2" w:space="0" w:color="E3E3E3"/>
                    <w:right w:val="single" w:sz="2" w:space="0" w:color="E3E3E3"/>
                  </w:divBdr>
                  <w:divsChild>
                    <w:div w:id="1582523810">
                      <w:marLeft w:val="0"/>
                      <w:marRight w:val="0"/>
                      <w:marTop w:val="0"/>
                      <w:marBottom w:val="0"/>
                      <w:divBdr>
                        <w:top w:val="single" w:sz="2" w:space="0" w:color="E3E3E3"/>
                        <w:left w:val="single" w:sz="2" w:space="0" w:color="E3E3E3"/>
                        <w:bottom w:val="single" w:sz="2" w:space="0" w:color="E3E3E3"/>
                        <w:right w:val="single" w:sz="2" w:space="0" w:color="E3E3E3"/>
                      </w:divBdr>
                      <w:divsChild>
                        <w:div w:id="230848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53074166">
      <w:bodyDiv w:val="1"/>
      <w:marLeft w:val="0"/>
      <w:marRight w:val="0"/>
      <w:marTop w:val="0"/>
      <w:marBottom w:val="0"/>
      <w:divBdr>
        <w:top w:val="none" w:sz="0" w:space="0" w:color="auto"/>
        <w:left w:val="none" w:sz="0" w:space="0" w:color="auto"/>
        <w:bottom w:val="none" w:sz="0" w:space="0" w:color="auto"/>
        <w:right w:val="none" w:sz="0" w:space="0" w:color="auto"/>
      </w:divBdr>
      <w:divsChild>
        <w:div w:id="241841833">
          <w:marLeft w:val="0"/>
          <w:marRight w:val="0"/>
          <w:marTop w:val="0"/>
          <w:marBottom w:val="0"/>
          <w:divBdr>
            <w:top w:val="single" w:sz="6" w:space="0" w:color="DDDDDD"/>
            <w:left w:val="single" w:sz="6" w:space="0" w:color="DDDDDD"/>
            <w:bottom w:val="single" w:sz="6" w:space="0" w:color="DDDDDD"/>
            <w:right w:val="single" w:sz="6" w:space="0" w:color="DDDDDD"/>
          </w:divBdr>
          <w:divsChild>
            <w:div w:id="2063404820">
              <w:marLeft w:val="0"/>
              <w:marRight w:val="0"/>
              <w:marTop w:val="0"/>
              <w:marBottom w:val="0"/>
              <w:divBdr>
                <w:top w:val="none" w:sz="0" w:space="0" w:color="auto"/>
                <w:left w:val="none" w:sz="0" w:space="0" w:color="auto"/>
                <w:bottom w:val="none" w:sz="0" w:space="0" w:color="auto"/>
                <w:right w:val="none" w:sz="0" w:space="0" w:color="auto"/>
              </w:divBdr>
              <w:divsChild>
                <w:div w:id="1963225122">
                  <w:marLeft w:val="0"/>
                  <w:marRight w:val="0"/>
                  <w:marTop w:val="0"/>
                  <w:marBottom w:val="0"/>
                  <w:divBdr>
                    <w:top w:val="none" w:sz="0" w:space="0" w:color="auto"/>
                    <w:left w:val="none" w:sz="0" w:space="0" w:color="auto"/>
                    <w:bottom w:val="none" w:sz="0" w:space="0" w:color="auto"/>
                    <w:right w:val="none" w:sz="0" w:space="0" w:color="auto"/>
                  </w:divBdr>
                  <w:divsChild>
                    <w:div w:id="4704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20795">
      <w:bodyDiv w:val="1"/>
      <w:marLeft w:val="0"/>
      <w:marRight w:val="0"/>
      <w:marTop w:val="0"/>
      <w:marBottom w:val="0"/>
      <w:divBdr>
        <w:top w:val="none" w:sz="0" w:space="0" w:color="auto"/>
        <w:left w:val="none" w:sz="0" w:space="0" w:color="auto"/>
        <w:bottom w:val="none" w:sz="0" w:space="0" w:color="auto"/>
        <w:right w:val="none" w:sz="0" w:space="0" w:color="auto"/>
      </w:divBdr>
      <w:divsChild>
        <w:div w:id="1659116743">
          <w:marLeft w:val="0"/>
          <w:marRight w:val="0"/>
          <w:marTop w:val="0"/>
          <w:marBottom w:val="0"/>
          <w:divBdr>
            <w:top w:val="none" w:sz="0" w:space="0" w:color="auto"/>
            <w:left w:val="none" w:sz="0" w:space="0" w:color="auto"/>
            <w:bottom w:val="none" w:sz="0" w:space="0" w:color="auto"/>
            <w:right w:val="none" w:sz="0" w:space="0" w:color="auto"/>
          </w:divBdr>
          <w:divsChild>
            <w:div w:id="1593666530">
              <w:marLeft w:val="0"/>
              <w:marRight w:val="0"/>
              <w:marTop w:val="0"/>
              <w:marBottom w:val="0"/>
              <w:divBdr>
                <w:top w:val="none" w:sz="0" w:space="0" w:color="auto"/>
                <w:left w:val="none" w:sz="0" w:space="0" w:color="auto"/>
                <w:bottom w:val="none" w:sz="0" w:space="0" w:color="auto"/>
                <w:right w:val="none" w:sz="0" w:space="0" w:color="auto"/>
              </w:divBdr>
              <w:divsChild>
                <w:div w:id="10409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iris.who.int/bitstream/handle/10665/310944/9789241515085-eng.pdf?sequence=1"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traumarummet.files.wordpress.com/2020/09/traumamanualen-2020.pdf"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rcsyd.se/swetrau/wp-content/uploads/sites/10/2023/05/&#197;rsrapport-SweTrau-2022.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zhub.healthdata.org/gbd-results/" TargetMode="External"/><Relationship Id="rId20" Type="http://schemas.openxmlformats.org/officeDocument/2006/relationships/hyperlink" Target="https://www.traumacenters.org/page/TraumaCenterLeve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pubmed-ncbi-nlm-nih-gov.proxy.kib.ki.se/33712248/" TargetMode="External"/><Relationship Id="rId10" Type="http://schemas.openxmlformats.org/officeDocument/2006/relationships/image" Target="media/image3.png"/><Relationship Id="rId19" Type="http://schemas.openxmlformats.org/officeDocument/2006/relationships/hyperlink" Target="https://www.r-project.org"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hyperlink" Target="https://www.who.int/news-room/fact-sheets/detail/injuries-and-violen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C2F90-91DC-42B0-A7F2-8C8F9503E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27</Pages>
  <Words>8319</Words>
  <Characters>44092</Characters>
  <Application>Microsoft Office Word</Application>
  <DocSecurity>0</DocSecurity>
  <Lines>367</Lines>
  <Paragraphs>104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Titel på uppsatsen placeras här</vt:lpstr>
      <vt:lpstr>Titel på uppsatsen placeras här</vt:lpstr>
    </vt:vector>
  </TitlesOfParts>
  <Company>MEB</Company>
  <LinksUpToDate>false</LinksUpToDate>
  <CharactersWithSpaces>52307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på uppsatsen placeras här</dc:title>
  <dc:creator>Kristina Leif</dc:creator>
  <cp:lastModifiedBy>Elin Sun Cao</cp:lastModifiedBy>
  <cp:revision>10</cp:revision>
  <cp:lastPrinted>2012-03-20T13:17:00Z</cp:lastPrinted>
  <dcterms:created xsi:type="dcterms:W3CDTF">2024-04-17T14:56:00Z</dcterms:created>
  <dcterms:modified xsi:type="dcterms:W3CDTF">2024-04-23T06:51:00Z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641fc04f20bb8cb287c092655d3ced464d0c1537f34e5b8d84f8b86bba5bf859</vt:lpwstr>
  </property>
</Properties>
</file>